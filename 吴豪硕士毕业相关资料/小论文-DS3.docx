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F712F" w14:textId="13DC2A42" w:rsidR="0084783C" w:rsidRDefault="00612407" w:rsidP="00881D3D">
      <w:pPr>
        <w:rPr>
          <w:rFonts w:ascii="宋体" w:eastAsia="宋体" w:hAnsi="宋体"/>
          <w:sz w:val="24"/>
          <w:szCs w:val="24"/>
        </w:rPr>
      </w:pPr>
      <w:r w:rsidRPr="00881D3D">
        <w:rPr>
          <w:rFonts w:ascii="宋体" w:eastAsia="宋体" w:hAnsi="宋体" w:hint="eastAsia"/>
          <w:sz w:val="24"/>
          <w:szCs w:val="24"/>
        </w:rPr>
        <w:t>题目：</w:t>
      </w:r>
      <w:del w:id="0" w:author="CENTER" w:date="2023-05-14T15:23:00Z">
        <w:r w:rsidRPr="00881D3D" w:rsidDel="001112F8">
          <w:rPr>
            <w:rFonts w:ascii="宋体" w:eastAsia="宋体" w:hAnsi="宋体" w:hint="eastAsia"/>
            <w:sz w:val="24"/>
            <w:szCs w:val="24"/>
          </w:rPr>
          <w:delText>结合自注意力机制进行计算光谱重建</w:delText>
        </w:r>
      </w:del>
      <w:ins w:id="1" w:author="CENTER" w:date="2023-05-14T15:23:00Z">
        <w:r w:rsidR="001112F8">
          <w:rPr>
            <w:rFonts w:ascii="宋体" w:eastAsia="宋体" w:hAnsi="宋体" w:hint="eastAsia"/>
            <w:sz w:val="24"/>
            <w:szCs w:val="24"/>
          </w:rPr>
          <w:t>基于</w:t>
        </w:r>
        <w:r w:rsidR="001112F8" w:rsidRPr="001112F8">
          <w:rPr>
            <w:rFonts w:ascii="宋体" w:eastAsia="宋体" w:hAnsi="宋体" w:hint="eastAsia"/>
            <w:sz w:val="24"/>
            <w:szCs w:val="24"/>
          </w:rPr>
          <w:t>自注意力机制</w:t>
        </w:r>
        <w:r w:rsidR="001112F8">
          <w:rPr>
            <w:rFonts w:ascii="宋体" w:eastAsia="宋体" w:hAnsi="宋体" w:hint="eastAsia"/>
            <w:sz w:val="24"/>
            <w:szCs w:val="24"/>
          </w:rPr>
          <w:t>的</w:t>
        </w:r>
        <w:r w:rsidR="001112F8" w:rsidRPr="001112F8">
          <w:rPr>
            <w:rFonts w:ascii="宋体" w:eastAsia="宋体" w:hAnsi="宋体" w:hint="eastAsia"/>
            <w:sz w:val="24"/>
            <w:szCs w:val="24"/>
          </w:rPr>
          <w:t>计算光谱重建</w:t>
        </w:r>
        <w:r w:rsidR="001112F8">
          <w:rPr>
            <w:rFonts w:ascii="宋体" w:eastAsia="宋体" w:hAnsi="宋体" w:hint="eastAsia"/>
            <w:sz w:val="24"/>
            <w:szCs w:val="24"/>
          </w:rPr>
          <w:t>研究</w:t>
        </w:r>
      </w:ins>
    </w:p>
    <w:p w14:paraId="0F44D13E" w14:textId="77777777" w:rsidR="009E6FB7" w:rsidRPr="00881D3D" w:rsidRDefault="009E6FB7" w:rsidP="00881D3D">
      <w:pPr>
        <w:rPr>
          <w:rFonts w:ascii="宋体" w:eastAsia="宋体" w:hAnsi="宋体"/>
          <w:sz w:val="24"/>
          <w:szCs w:val="24"/>
        </w:rPr>
      </w:pPr>
    </w:p>
    <w:p w14:paraId="7E3EDC30" w14:textId="2B57E07F" w:rsidR="00155E7B" w:rsidRPr="00881D3D" w:rsidRDefault="00612407" w:rsidP="00881D3D">
      <w:pPr>
        <w:rPr>
          <w:rFonts w:ascii="宋体" w:eastAsia="宋体" w:hAnsi="宋体"/>
          <w:sz w:val="24"/>
          <w:szCs w:val="24"/>
        </w:rPr>
      </w:pPr>
      <w:commentRangeStart w:id="2"/>
      <w:r w:rsidRPr="00881D3D">
        <w:rPr>
          <w:rFonts w:ascii="宋体" w:eastAsia="宋体" w:hAnsi="宋体" w:hint="eastAsia"/>
          <w:sz w:val="24"/>
          <w:szCs w:val="24"/>
        </w:rPr>
        <w:t>摘要：</w:t>
      </w:r>
      <w:commentRangeEnd w:id="2"/>
      <w:r w:rsidR="006F7170">
        <w:rPr>
          <w:rStyle w:val="aa"/>
        </w:rPr>
        <w:commentReference w:id="2"/>
      </w:r>
    </w:p>
    <w:p w14:paraId="597C74FA" w14:textId="5DF632DB" w:rsidR="00612407" w:rsidRPr="00881D3D" w:rsidRDefault="00B86014" w:rsidP="00B86014">
      <w:pPr>
        <w:ind w:firstLineChars="200" w:firstLine="480"/>
        <w:rPr>
          <w:rFonts w:ascii="宋体" w:eastAsia="宋体" w:hAnsi="宋体"/>
          <w:sz w:val="24"/>
          <w:szCs w:val="24"/>
        </w:rPr>
      </w:pPr>
      <w:del w:id="3" w:author="CENTER" w:date="2023-05-14T15:30:00Z">
        <w:r w:rsidRPr="00B86014" w:rsidDel="009A69E8">
          <w:rPr>
            <w:rFonts w:ascii="宋体" w:eastAsia="宋体" w:hAnsi="宋体" w:hint="eastAsia"/>
            <w:sz w:val="24"/>
            <w:szCs w:val="24"/>
          </w:rPr>
          <w:delText>光谱法是科学和工业研究中最强大和应用最广泛的表征工具之一。台式</w:delText>
        </w:r>
      </w:del>
      <w:ins w:id="4" w:author="CENTER" w:date="2023-05-14T15:30:00Z">
        <w:r w:rsidR="009A69E8">
          <w:rPr>
            <w:rFonts w:ascii="宋体" w:eastAsia="宋体" w:hAnsi="宋体" w:hint="eastAsia"/>
            <w:sz w:val="24"/>
            <w:szCs w:val="24"/>
          </w:rPr>
          <w:t>目前，</w:t>
        </w:r>
      </w:ins>
      <w:del w:id="5" w:author="CENTER" w:date="2023-05-14T16:04:00Z">
        <w:r w:rsidRPr="00B86014" w:rsidDel="002A584E">
          <w:rPr>
            <w:rFonts w:ascii="宋体" w:eastAsia="宋体" w:hAnsi="宋体" w:hint="eastAsia"/>
            <w:sz w:val="24"/>
            <w:szCs w:val="24"/>
          </w:rPr>
          <w:delText>实验室</w:delText>
        </w:r>
      </w:del>
      <w:ins w:id="6" w:author="CENTER" w:date="2023-05-14T16:04:00Z">
        <w:r w:rsidR="002A584E">
          <w:rPr>
            <w:rFonts w:ascii="宋体" w:eastAsia="宋体" w:hAnsi="宋体" w:hint="eastAsia"/>
            <w:sz w:val="24"/>
            <w:szCs w:val="24"/>
          </w:rPr>
          <w:t>商用</w:t>
        </w:r>
      </w:ins>
      <w:r w:rsidRPr="00B86014">
        <w:rPr>
          <w:rFonts w:ascii="宋体" w:eastAsia="宋体" w:hAnsi="宋体" w:hint="eastAsia"/>
          <w:sz w:val="24"/>
          <w:szCs w:val="24"/>
        </w:rPr>
        <w:t>光谱仪</w:t>
      </w:r>
      <w:del w:id="7" w:author="CENTER" w:date="2023-05-14T16:01:00Z">
        <w:r w:rsidRPr="00B86014" w:rsidDel="00924D5B">
          <w:rPr>
            <w:rFonts w:ascii="宋体" w:eastAsia="宋体" w:hAnsi="宋体" w:hint="eastAsia"/>
            <w:sz w:val="24"/>
            <w:szCs w:val="24"/>
          </w:rPr>
          <w:delText>系统</w:delText>
        </w:r>
      </w:del>
      <w:del w:id="8" w:author="CENTER" w:date="2023-05-14T15:32:00Z">
        <w:r w:rsidRPr="00B86014" w:rsidDel="008A0F78">
          <w:rPr>
            <w:rFonts w:ascii="宋体" w:eastAsia="宋体" w:hAnsi="宋体" w:hint="eastAsia"/>
            <w:sz w:val="24"/>
            <w:szCs w:val="24"/>
          </w:rPr>
          <w:delText>——以庞大的光学元件、移动部件和长路径长度为特征——</w:delText>
        </w:r>
      </w:del>
      <w:r w:rsidRPr="00B86014">
        <w:rPr>
          <w:rFonts w:ascii="宋体" w:eastAsia="宋体" w:hAnsi="宋体" w:hint="eastAsia"/>
          <w:sz w:val="24"/>
          <w:szCs w:val="24"/>
        </w:rPr>
        <w:t>可以提供</w:t>
      </w:r>
      <w:del w:id="9" w:author="CENTER" w:date="2023-05-14T16:11:00Z">
        <w:r w:rsidRPr="00B86014" w:rsidDel="00B51F68">
          <w:rPr>
            <w:rFonts w:ascii="宋体" w:eastAsia="宋体" w:hAnsi="宋体" w:hint="eastAsia"/>
            <w:sz w:val="24"/>
            <w:szCs w:val="24"/>
          </w:rPr>
          <w:delText>无与伦比</w:delText>
        </w:r>
      </w:del>
      <w:del w:id="10" w:author="CENTER" w:date="2023-05-14T16:15:00Z">
        <w:r w:rsidRPr="00B86014" w:rsidDel="006F751E">
          <w:rPr>
            <w:rFonts w:ascii="宋体" w:eastAsia="宋体" w:hAnsi="宋体" w:hint="eastAsia"/>
            <w:sz w:val="24"/>
            <w:szCs w:val="24"/>
          </w:rPr>
          <w:delText>的</w:delText>
        </w:r>
      </w:del>
      <w:r w:rsidRPr="00B86014">
        <w:rPr>
          <w:rFonts w:ascii="宋体" w:eastAsia="宋体" w:hAnsi="宋体" w:hint="eastAsia"/>
          <w:sz w:val="24"/>
          <w:szCs w:val="24"/>
        </w:rPr>
        <w:t>超</w:t>
      </w:r>
      <w:ins w:id="11" w:author="CENTER" w:date="2023-05-14T16:02:00Z">
        <w:r w:rsidR="002A584E">
          <w:rPr>
            <w:rFonts w:ascii="宋体" w:eastAsia="宋体" w:hAnsi="宋体" w:hint="eastAsia"/>
            <w:sz w:val="24"/>
            <w:szCs w:val="24"/>
          </w:rPr>
          <w:t>精细</w:t>
        </w:r>
      </w:ins>
      <w:del w:id="12" w:author="CENTER" w:date="2023-05-14T16:02:00Z">
        <w:r w:rsidRPr="00B86014" w:rsidDel="002A584E">
          <w:rPr>
            <w:rFonts w:ascii="宋体" w:eastAsia="宋体" w:hAnsi="宋体" w:hint="eastAsia"/>
            <w:sz w:val="24"/>
            <w:szCs w:val="24"/>
          </w:rPr>
          <w:delText>快</w:delText>
        </w:r>
      </w:del>
      <w:r w:rsidRPr="00B86014">
        <w:rPr>
          <w:rFonts w:ascii="宋体" w:eastAsia="宋体" w:hAnsi="宋体" w:hint="eastAsia"/>
          <w:sz w:val="24"/>
          <w:szCs w:val="24"/>
        </w:rPr>
        <w:t>分辨率和较宽的光谱范围</w:t>
      </w:r>
      <w:ins w:id="13" w:author="CENTER" w:date="2023-05-14T16:10:00Z">
        <w:r w:rsidR="0078231F">
          <w:rPr>
            <w:rFonts w:ascii="宋体" w:eastAsia="宋体" w:hAnsi="宋体" w:hint="eastAsia"/>
            <w:sz w:val="24"/>
            <w:szCs w:val="24"/>
          </w:rPr>
          <w:t>，</w:t>
        </w:r>
      </w:ins>
      <w:ins w:id="14" w:author="CENTER" w:date="2023-05-14T16:11:00Z">
        <w:r w:rsidR="0078231F" w:rsidRPr="0078231F">
          <w:rPr>
            <w:rFonts w:ascii="宋体" w:eastAsia="宋体" w:hAnsi="宋体" w:hint="eastAsia"/>
            <w:sz w:val="24"/>
            <w:szCs w:val="24"/>
          </w:rPr>
          <w:t>但是其</w:t>
        </w:r>
      </w:ins>
      <w:ins w:id="15" w:author="CENTER" w:date="2023-05-14T16:16:00Z">
        <w:r w:rsidR="00B14372">
          <w:rPr>
            <w:rFonts w:ascii="宋体" w:eastAsia="宋体" w:hAnsi="宋体" w:hint="eastAsia"/>
            <w:sz w:val="24"/>
            <w:szCs w:val="24"/>
          </w:rPr>
          <w:t>系统</w:t>
        </w:r>
      </w:ins>
      <w:ins w:id="16" w:author="CENTER" w:date="2023-05-14T16:11:00Z">
        <w:r w:rsidR="0078231F" w:rsidRPr="0078231F">
          <w:rPr>
            <w:rFonts w:ascii="宋体" w:eastAsia="宋体" w:hAnsi="宋体" w:hint="eastAsia"/>
            <w:sz w:val="24"/>
            <w:szCs w:val="24"/>
          </w:rPr>
          <w:t>结构复杂、体积庞大</w:t>
        </w:r>
      </w:ins>
      <w:r w:rsidRPr="00B86014">
        <w:rPr>
          <w:rFonts w:ascii="宋体" w:eastAsia="宋体" w:hAnsi="宋体" w:hint="eastAsia"/>
          <w:sz w:val="24"/>
          <w:szCs w:val="24"/>
        </w:rPr>
        <w:t>。然而，</w:t>
      </w:r>
      <w:ins w:id="17" w:author="CENTER" w:date="2023-05-14T16:05:00Z">
        <w:r w:rsidR="00C50A9C">
          <w:rPr>
            <w:rFonts w:ascii="宋体" w:eastAsia="宋体" w:hAnsi="宋体" w:hint="eastAsia"/>
            <w:sz w:val="24"/>
            <w:szCs w:val="24"/>
          </w:rPr>
          <w:t>随着</w:t>
        </w:r>
      </w:ins>
      <w:r w:rsidRPr="00B86014">
        <w:rPr>
          <w:rFonts w:ascii="宋体" w:eastAsia="宋体" w:hAnsi="宋体" w:hint="eastAsia"/>
          <w:sz w:val="24"/>
          <w:szCs w:val="24"/>
        </w:rPr>
        <w:t>光谱分析的应用空间</w:t>
      </w:r>
      <w:ins w:id="18" w:author="CENTER" w:date="2023-05-14T16:05:00Z">
        <w:r w:rsidR="00C50A9C">
          <w:rPr>
            <w:rFonts w:ascii="宋体" w:eastAsia="宋体" w:hAnsi="宋体" w:hint="eastAsia"/>
            <w:sz w:val="24"/>
            <w:szCs w:val="24"/>
          </w:rPr>
          <w:t>的</w:t>
        </w:r>
      </w:ins>
      <w:del w:id="19" w:author="CENTER" w:date="2023-05-14T16:05:00Z">
        <w:r w:rsidRPr="00B86014" w:rsidDel="00C50A9C">
          <w:rPr>
            <w:rFonts w:ascii="宋体" w:eastAsia="宋体" w:hAnsi="宋体" w:hint="eastAsia"/>
            <w:sz w:val="24"/>
            <w:szCs w:val="24"/>
          </w:rPr>
          <w:delText>正在</w:delText>
        </w:r>
      </w:del>
      <w:r w:rsidRPr="00B86014">
        <w:rPr>
          <w:rFonts w:ascii="宋体" w:eastAsia="宋体" w:hAnsi="宋体" w:hint="eastAsia"/>
          <w:sz w:val="24"/>
          <w:szCs w:val="24"/>
        </w:rPr>
        <w:t>迅速增长，</w:t>
      </w:r>
      <w:del w:id="20" w:author="CENTER" w:date="2023-05-14T16:19:00Z">
        <w:r w:rsidRPr="00B86014" w:rsidDel="0069290D">
          <w:rPr>
            <w:rFonts w:ascii="宋体" w:eastAsia="宋体" w:hAnsi="宋体" w:hint="eastAsia"/>
            <w:sz w:val="24"/>
            <w:szCs w:val="24"/>
          </w:rPr>
          <w:delText>其中</w:delText>
        </w:r>
      </w:del>
      <w:commentRangeStart w:id="21"/>
      <w:ins w:id="22" w:author="CENTER" w:date="2023-05-14T16:19:00Z">
        <w:r w:rsidR="0069290D" w:rsidRPr="00B86014">
          <w:rPr>
            <w:rFonts w:ascii="宋体" w:eastAsia="宋体" w:hAnsi="宋体" w:hint="eastAsia"/>
            <w:sz w:val="24"/>
            <w:szCs w:val="24"/>
          </w:rPr>
          <w:t>便携式或</w:t>
        </w:r>
        <w:r w:rsidR="0069290D">
          <w:rPr>
            <w:rFonts w:ascii="宋体" w:eastAsia="宋体" w:hAnsi="宋体" w:hint="eastAsia"/>
            <w:sz w:val="24"/>
            <w:szCs w:val="24"/>
          </w:rPr>
          <w:t>集成</w:t>
        </w:r>
        <w:r w:rsidR="0069290D" w:rsidRPr="00B86014">
          <w:rPr>
            <w:rFonts w:ascii="宋体" w:eastAsia="宋体" w:hAnsi="宋体" w:hint="eastAsia"/>
            <w:sz w:val="24"/>
            <w:szCs w:val="24"/>
          </w:rPr>
          <w:t>式</w:t>
        </w:r>
        <w:commentRangeEnd w:id="21"/>
        <w:r w:rsidR="0069290D">
          <w:rPr>
            <w:rStyle w:val="aa"/>
          </w:rPr>
          <w:commentReference w:id="21"/>
        </w:r>
        <w:r w:rsidR="0069290D" w:rsidRPr="00B86014">
          <w:rPr>
            <w:rFonts w:ascii="宋体" w:eastAsia="宋体" w:hAnsi="宋体" w:hint="eastAsia"/>
            <w:sz w:val="24"/>
            <w:szCs w:val="24"/>
          </w:rPr>
          <w:t>光谱分析设备</w:t>
        </w:r>
      </w:ins>
      <w:r w:rsidRPr="00B86014">
        <w:rPr>
          <w:rFonts w:ascii="宋体" w:eastAsia="宋体" w:hAnsi="宋体" w:hint="eastAsia"/>
          <w:sz w:val="24"/>
          <w:szCs w:val="24"/>
        </w:rPr>
        <w:t>对降低物理尺寸、成本或功耗的需求优先于对高性能的需求。</w:t>
      </w:r>
      <w:del w:id="23" w:author="CENTER" w:date="2023-05-14T16:19:00Z">
        <w:r w:rsidRPr="00B86014" w:rsidDel="0069290D">
          <w:rPr>
            <w:rFonts w:ascii="宋体" w:eastAsia="宋体" w:hAnsi="宋体" w:hint="eastAsia"/>
            <w:sz w:val="24"/>
            <w:szCs w:val="24"/>
          </w:rPr>
          <w:delText>对便携式或</w:delText>
        </w:r>
      </w:del>
      <w:del w:id="24" w:author="CENTER" w:date="2023-05-14T16:07:00Z">
        <w:r w:rsidRPr="00B86014" w:rsidDel="00A31BE2">
          <w:rPr>
            <w:rFonts w:ascii="宋体" w:eastAsia="宋体" w:hAnsi="宋体" w:hint="eastAsia"/>
            <w:sz w:val="24"/>
            <w:szCs w:val="24"/>
          </w:rPr>
          <w:delText>手持</w:delText>
        </w:r>
      </w:del>
      <w:del w:id="25" w:author="CENTER" w:date="2023-05-14T16:19:00Z">
        <w:r w:rsidRPr="00B86014" w:rsidDel="0069290D">
          <w:rPr>
            <w:rFonts w:ascii="宋体" w:eastAsia="宋体" w:hAnsi="宋体" w:hint="eastAsia"/>
            <w:sz w:val="24"/>
            <w:szCs w:val="24"/>
          </w:rPr>
          <w:delText>式光谱分析设备的需求要求将这些系统缩小到厘米级的</w:delText>
        </w:r>
      </w:del>
      <w:del w:id="26" w:author="CENTER" w:date="2023-05-14T15:38:00Z">
        <w:r w:rsidRPr="00B86014" w:rsidDel="00B16385">
          <w:rPr>
            <w:rFonts w:ascii="宋体" w:eastAsia="宋体" w:hAnsi="宋体" w:hint="eastAsia"/>
            <w:sz w:val="24"/>
            <w:szCs w:val="24"/>
          </w:rPr>
          <w:delText>足迹</w:delText>
        </w:r>
      </w:del>
      <w:del w:id="27" w:author="CENTER" w:date="2023-05-14T16:19:00Z">
        <w:r w:rsidRPr="00B86014" w:rsidDel="0069290D">
          <w:rPr>
            <w:rFonts w:ascii="宋体" w:eastAsia="宋体" w:hAnsi="宋体" w:hint="eastAsia"/>
            <w:sz w:val="24"/>
            <w:szCs w:val="24"/>
          </w:rPr>
          <w:delText>。</w:delText>
        </w:r>
      </w:del>
      <w:del w:id="28" w:author="CENTER" w:date="2023-05-14T16:21:00Z">
        <w:r w:rsidR="00774E1C" w:rsidDel="00774E1C">
          <w:rPr>
            <w:rFonts w:ascii="宋体" w:eastAsia="宋体" w:hAnsi="宋体" w:hint="eastAsia"/>
            <w:sz w:val="24"/>
            <w:szCs w:val="24"/>
          </w:rPr>
          <w:delText>但传统的光栅光谱仪都存在体积大不易携带的问题，而</w:delText>
        </w:r>
      </w:del>
      <w:ins w:id="29" w:author="CENTER" w:date="2023-05-14T16:21:00Z">
        <w:r w:rsidR="00774E1C">
          <w:rPr>
            <w:rFonts w:ascii="宋体" w:eastAsia="宋体" w:hAnsi="宋体" w:hint="eastAsia"/>
            <w:sz w:val="24"/>
            <w:szCs w:val="24"/>
          </w:rPr>
          <w:t>其中，</w:t>
        </w:r>
      </w:ins>
      <w:r>
        <w:rPr>
          <w:rFonts w:ascii="宋体" w:eastAsia="宋体" w:hAnsi="宋体" w:hint="eastAsia"/>
          <w:sz w:val="24"/>
          <w:szCs w:val="24"/>
        </w:rPr>
        <w:t>新</w:t>
      </w:r>
      <w:ins w:id="30" w:author="CENTER" w:date="2023-05-14T16:22:00Z">
        <w:r w:rsidR="00373DF1">
          <w:rPr>
            <w:rFonts w:ascii="宋体" w:eastAsia="宋体" w:hAnsi="宋体" w:hint="eastAsia"/>
            <w:sz w:val="24"/>
            <w:szCs w:val="24"/>
          </w:rPr>
          <w:t>出现</w:t>
        </w:r>
      </w:ins>
      <w:del w:id="31" w:author="CENTER" w:date="2023-05-14T16:22:00Z">
        <w:r w:rsidDel="00373DF1">
          <w:rPr>
            <w:rFonts w:ascii="宋体" w:eastAsia="宋体" w:hAnsi="宋体" w:hint="eastAsia"/>
            <w:sz w:val="24"/>
            <w:szCs w:val="24"/>
          </w:rPr>
          <w:delText>型</w:delText>
        </w:r>
      </w:del>
      <w:r>
        <w:rPr>
          <w:rFonts w:ascii="宋体" w:eastAsia="宋体" w:hAnsi="宋体" w:hint="eastAsia"/>
          <w:sz w:val="24"/>
          <w:szCs w:val="24"/>
        </w:rPr>
        <w:t>的</w:t>
      </w:r>
      <w:ins w:id="32" w:author="CENTER" w:date="2023-05-14T16:26:00Z">
        <w:r w:rsidR="00E6409C">
          <w:rPr>
            <w:rFonts w:ascii="宋体" w:eastAsia="宋体" w:hAnsi="宋体" w:hint="eastAsia"/>
            <w:sz w:val="24"/>
            <w:szCs w:val="24"/>
          </w:rPr>
          <w:t>一种微型</w:t>
        </w:r>
      </w:ins>
      <w:del w:id="33" w:author="CENTER" w:date="2023-05-14T16:26:00Z">
        <w:r w:rsidDel="00E6409C">
          <w:rPr>
            <w:rFonts w:ascii="宋体" w:eastAsia="宋体" w:hAnsi="宋体" w:hint="eastAsia"/>
            <w:sz w:val="24"/>
            <w:szCs w:val="24"/>
          </w:rPr>
          <w:delText>计算</w:delText>
        </w:r>
      </w:del>
      <w:r>
        <w:rPr>
          <w:rFonts w:ascii="宋体" w:eastAsia="宋体" w:hAnsi="宋体" w:hint="eastAsia"/>
          <w:sz w:val="24"/>
          <w:szCs w:val="24"/>
        </w:rPr>
        <w:t>光谱仪需</w:t>
      </w:r>
      <w:ins w:id="34" w:author="CENTER" w:date="2023-05-14T16:26:00Z">
        <w:r w:rsidR="00E6409C">
          <w:rPr>
            <w:rFonts w:ascii="宋体" w:eastAsia="宋体" w:hAnsi="宋体" w:hint="eastAsia"/>
            <w:sz w:val="24"/>
            <w:szCs w:val="24"/>
          </w:rPr>
          <w:t>通过计算</w:t>
        </w:r>
      </w:ins>
      <w:del w:id="35" w:author="CENTER" w:date="2023-05-14T16:26:00Z">
        <w:r w:rsidDel="00E6409C">
          <w:rPr>
            <w:rFonts w:ascii="宋体" w:eastAsia="宋体" w:hAnsi="宋体" w:hint="eastAsia"/>
            <w:sz w:val="24"/>
            <w:szCs w:val="24"/>
          </w:rPr>
          <w:delText>要</w:delText>
        </w:r>
      </w:del>
      <w:r>
        <w:rPr>
          <w:rFonts w:ascii="宋体" w:eastAsia="宋体" w:hAnsi="宋体" w:hint="eastAsia"/>
          <w:sz w:val="24"/>
          <w:szCs w:val="24"/>
        </w:rPr>
        <w:t>对其进行光谱重建</w:t>
      </w:r>
      <w:r w:rsidR="00C14571">
        <w:rPr>
          <w:rFonts w:ascii="宋体" w:eastAsia="宋体" w:hAnsi="宋体" w:hint="eastAsia"/>
          <w:sz w:val="24"/>
          <w:szCs w:val="24"/>
        </w:rPr>
        <w:t>。因此</w:t>
      </w:r>
      <w:r w:rsidR="00593103" w:rsidRPr="00881D3D">
        <w:rPr>
          <w:rFonts w:ascii="宋体" w:eastAsia="宋体" w:hAnsi="宋体"/>
          <w:sz w:val="24"/>
          <w:szCs w:val="24"/>
        </w:rPr>
        <w:t>本研究</w:t>
      </w:r>
      <w:ins w:id="36" w:author="CENTER" w:date="2023-05-14T16:28:00Z">
        <w:r w:rsidR="00F5198C">
          <w:rPr>
            <w:rFonts w:ascii="宋体" w:eastAsia="宋体" w:hAnsi="宋体" w:hint="eastAsia"/>
            <w:sz w:val="24"/>
            <w:szCs w:val="24"/>
          </w:rPr>
          <w:t>考虑</w:t>
        </w:r>
      </w:ins>
      <w:del w:id="37" w:author="CENTER" w:date="2023-05-14T16:28:00Z">
        <w:r w:rsidR="00593103" w:rsidRPr="00881D3D" w:rsidDel="00F5198C">
          <w:rPr>
            <w:rFonts w:ascii="宋体" w:eastAsia="宋体" w:hAnsi="宋体"/>
            <w:sz w:val="24"/>
            <w:szCs w:val="24"/>
          </w:rPr>
          <w:delText>旨在</w:delText>
        </w:r>
      </w:del>
      <w:ins w:id="38" w:author="CENTER" w:date="2023-05-14T15:38:00Z">
        <w:r w:rsidR="003C579A">
          <w:rPr>
            <w:rFonts w:ascii="宋体" w:eastAsia="宋体" w:hAnsi="宋体" w:hint="eastAsia"/>
            <w:sz w:val="24"/>
            <w:szCs w:val="24"/>
          </w:rPr>
          <w:t>通过</w:t>
        </w:r>
      </w:ins>
      <w:r w:rsidR="00C14571">
        <w:rPr>
          <w:rFonts w:ascii="宋体" w:eastAsia="宋体" w:hAnsi="宋体" w:hint="eastAsia"/>
          <w:sz w:val="24"/>
          <w:szCs w:val="24"/>
        </w:rPr>
        <w:t>重建矩阵的设计和</w:t>
      </w:r>
      <w:r w:rsidR="00593103" w:rsidRPr="00881D3D">
        <w:rPr>
          <w:rFonts w:ascii="宋体" w:eastAsia="宋体" w:hAnsi="宋体"/>
          <w:sz w:val="24"/>
          <w:szCs w:val="24"/>
        </w:rPr>
        <w:t>使用自注意力机制算法来</w:t>
      </w:r>
      <w:ins w:id="39" w:author="CENTER" w:date="2023-05-14T16:28:00Z">
        <w:r w:rsidR="001F14ED">
          <w:rPr>
            <w:rFonts w:ascii="宋体" w:eastAsia="宋体" w:hAnsi="宋体" w:hint="eastAsia"/>
            <w:sz w:val="24"/>
            <w:szCs w:val="24"/>
          </w:rPr>
          <w:t>进一步</w:t>
        </w:r>
      </w:ins>
      <w:r w:rsidR="00593103" w:rsidRPr="00881D3D">
        <w:rPr>
          <w:rFonts w:ascii="宋体" w:eastAsia="宋体" w:hAnsi="宋体"/>
          <w:sz w:val="24"/>
          <w:szCs w:val="24"/>
        </w:rPr>
        <w:t>提高光谱重建</w:t>
      </w:r>
      <w:ins w:id="40" w:author="CENTER" w:date="2023-05-14T16:29:00Z">
        <w:r w:rsidR="00C14CB1">
          <w:rPr>
            <w:rFonts w:ascii="宋体" w:eastAsia="宋体" w:hAnsi="宋体" w:hint="eastAsia"/>
            <w:sz w:val="24"/>
            <w:szCs w:val="24"/>
          </w:rPr>
          <w:t>的</w:t>
        </w:r>
      </w:ins>
      <w:r w:rsidR="00593103" w:rsidRPr="00881D3D">
        <w:rPr>
          <w:rFonts w:ascii="宋体" w:eastAsia="宋体" w:hAnsi="宋体"/>
          <w:sz w:val="24"/>
          <w:szCs w:val="24"/>
        </w:rPr>
        <w:t>准确性</w:t>
      </w:r>
      <w:del w:id="41" w:author="CENTER" w:date="2023-05-14T16:21:00Z">
        <w:r w:rsidR="00593103" w:rsidRPr="00881D3D" w:rsidDel="00774E1C">
          <w:rPr>
            <w:rFonts w:ascii="宋体" w:eastAsia="宋体" w:hAnsi="宋体"/>
            <w:sz w:val="24"/>
            <w:szCs w:val="24"/>
          </w:rPr>
          <w:delText>的新方法</w:delText>
        </w:r>
      </w:del>
      <w:r w:rsidR="00593103" w:rsidRPr="00881D3D">
        <w:rPr>
          <w:rFonts w:ascii="宋体" w:eastAsia="宋体" w:hAnsi="宋体"/>
          <w:sz w:val="24"/>
          <w:szCs w:val="24"/>
        </w:rPr>
        <w:t>。</w:t>
      </w:r>
      <w:r w:rsidR="00C14571">
        <w:rPr>
          <w:rFonts w:ascii="宋体" w:eastAsia="宋体" w:hAnsi="宋体" w:hint="eastAsia"/>
          <w:sz w:val="24"/>
          <w:szCs w:val="24"/>
        </w:rPr>
        <w:t>首先对仿真的透过率函数利用相关算法</w:t>
      </w:r>
      <w:del w:id="42" w:author="CENTER" w:date="2023-05-14T16:30:00Z">
        <w:r w:rsidR="00C14571" w:rsidDel="00EA2A6C">
          <w:rPr>
            <w:rFonts w:ascii="宋体" w:eastAsia="宋体" w:hAnsi="宋体" w:hint="eastAsia"/>
            <w:sz w:val="24"/>
            <w:szCs w:val="24"/>
          </w:rPr>
          <w:delText>进行</w:delText>
        </w:r>
      </w:del>
      <w:r w:rsidR="00C14571">
        <w:rPr>
          <w:rFonts w:ascii="宋体" w:eastAsia="宋体" w:hAnsi="宋体" w:hint="eastAsia"/>
          <w:sz w:val="24"/>
          <w:szCs w:val="24"/>
        </w:rPr>
        <w:t>筛选出1</w:t>
      </w:r>
      <w:r w:rsidR="00C14571">
        <w:rPr>
          <w:rFonts w:ascii="宋体" w:eastAsia="宋体" w:hAnsi="宋体"/>
          <w:sz w:val="24"/>
          <w:szCs w:val="24"/>
        </w:rPr>
        <w:t>00</w:t>
      </w:r>
      <w:r w:rsidR="00C14571">
        <w:rPr>
          <w:rFonts w:ascii="宋体" w:eastAsia="宋体" w:hAnsi="宋体" w:hint="eastAsia"/>
          <w:sz w:val="24"/>
          <w:szCs w:val="24"/>
        </w:rPr>
        <w:t>个较为稀疏的透过率函数</w:t>
      </w:r>
      <w:commentRangeStart w:id="43"/>
      <w:ins w:id="44" w:author="CENTER" w:date="2023-05-14T16:30:00Z">
        <w:r w:rsidR="00EA2A6C">
          <w:rPr>
            <w:rFonts w:ascii="宋体" w:eastAsia="宋体" w:hAnsi="宋体" w:hint="eastAsia"/>
            <w:sz w:val="24"/>
            <w:szCs w:val="24"/>
          </w:rPr>
          <w:t>，</w:t>
        </w:r>
      </w:ins>
      <w:del w:id="45" w:author="CENTER" w:date="2023-05-14T16:31:00Z">
        <w:r w:rsidR="00C14571" w:rsidDel="004B0E3D">
          <w:rPr>
            <w:rFonts w:ascii="宋体" w:eastAsia="宋体" w:hAnsi="宋体" w:hint="eastAsia"/>
            <w:sz w:val="24"/>
            <w:szCs w:val="24"/>
          </w:rPr>
          <w:delText>然后进行编码</w:delText>
        </w:r>
      </w:del>
      <w:ins w:id="46" w:author="CENTER" w:date="2023-05-14T16:31:00Z">
        <w:r w:rsidR="004B0E3D">
          <w:rPr>
            <w:rFonts w:ascii="宋体" w:eastAsia="宋体" w:hAnsi="宋体" w:hint="eastAsia"/>
            <w:sz w:val="24"/>
            <w:szCs w:val="24"/>
          </w:rPr>
          <w:t>再设计</w:t>
        </w:r>
      </w:ins>
      <w:r w:rsidR="00C14571">
        <w:rPr>
          <w:rFonts w:ascii="宋体" w:eastAsia="宋体" w:hAnsi="宋体" w:hint="eastAsia"/>
          <w:sz w:val="24"/>
          <w:szCs w:val="24"/>
        </w:rPr>
        <w:t>成编码矩阵</w:t>
      </w:r>
      <w:commentRangeEnd w:id="43"/>
      <w:r w:rsidR="00EA2A6C">
        <w:rPr>
          <w:rStyle w:val="aa"/>
        </w:rPr>
        <w:commentReference w:id="43"/>
      </w:r>
      <w:r w:rsidR="00C14571">
        <w:rPr>
          <w:rFonts w:ascii="宋体" w:eastAsia="宋体" w:hAnsi="宋体" w:hint="eastAsia"/>
          <w:sz w:val="24"/>
          <w:szCs w:val="24"/>
        </w:rPr>
        <w:t>。</w:t>
      </w:r>
      <w:del w:id="47" w:author="CENTER" w:date="2023-05-14T16:32:00Z">
        <w:r w:rsidR="00C14571" w:rsidDel="0086090A">
          <w:rPr>
            <w:rFonts w:ascii="宋体" w:eastAsia="宋体" w:hAnsi="宋体" w:hint="eastAsia"/>
            <w:sz w:val="24"/>
            <w:szCs w:val="24"/>
          </w:rPr>
          <w:delText>然后</w:delText>
        </w:r>
      </w:del>
      <w:ins w:id="48" w:author="CENTER" w:date="2023-05-14T16:32:00Z">
        <w:r w:rsidR="0086090A">
          <w:rPr>
            <w:rFonts w:ascii="宋体" w:eastAsia="宋体" w:hAnsi="宋体" w:hint="eastAsia"/>
            <w:sz w:val="24"/>
            <w:szCs w:val="24"/>
          </w:rPr>
          <w:t>最后</w:t>
        </w:r>
      </w:ins>
      <w:del w:id="49" w:author="CENTER" w:date="2023-05-14T16:32:00Z">
        <w:r w:rsidR="00593103" w:rsidRPr="00881D3D" w:rsidDel="004B0E3D">
          <w:rPr>
            <w:rFonts w:ascii="宋体" w:eastAsia="宋体" w:hAnsi="宋体"/>
            <w:sz w:val="24"/>
            <w:szCs w:val="24"/>
          </w:rPr>
          <w:delText>我们</w:delText>
        </w:r>
        <w:r w:rsidR="00C14571" w:rsidDel="0086090A">
          <w:rPr>
            <w:rFonts w:ascii="宋体" w:eastAsia="宋体" w:hAnsi="宋体" w:hint="eastAsia"/>
            <w:sz w:val="24"/>
            <w:szCs w:val="24"/>
          </w:rPr>
          <w:delText>将</w:delText>
        </w:r>
      </w:del>
      <w:r w:rsidR="00593103" w:rsidRPr="00881D3D">
        <w:rPr>
          <w:rFonts w:ascii="宋体" w:eastAsia="宋体" w:hAnsi="宋体"/>
          <w:sz w:val="24"/>
          <w:szCs w:val="24"/>
        </w:rPr>
        <w:t>使用卷积神经网络提取光谱数据</w:t>
      </w:r>
      <w:del w:id="50" w:author="CENTER" w:date="2023-05-14T16:32:00Z">
        <w:r w:rsidR="00593103" w:rsidRPr="00881D3D" w:rsidDel="0086090A">
          <w:rPr>
            <w:rFonts w:ascii="宋体" w:eastAsia="宋体" w:hAnsi="宋体"/>
            <w:sz w:val="24"/>
            <w:szCs w:val="24"/>
          </w:rPr>
          <w:delText>的</w:delText>
        </w:r>
      </w:del>
      <w:r w:rsidR="00593103" w:rsidRPr="00881D3D">
        <w:rPr>
          <w:rFonts w:ascii="宋体" w:eastAsia="宋体" w:hAnsi="宋体"/>
          <w:sz w:val="24"/>
          <w:szCs w:val="24"/>
        </w:rPr>
        <w:t>特征，并将自注意力机制算法应用于光谱重建中。</w:t>
      </w:r>
      <w:commentRangeStart w:id="51"/>
      <w:r w:rsidR="00593103" w:rsidRPr="00881D3D">
        <w:rPr>
          <w:rFonts w:ascii="宋体" w:eastAsia="宋体" w:hAnsi="宋体"/>
          <w:sz w:val="24"/>
          <w:szCs w:val="24"/>
        </w:rPr>
        <w:t>该算法的基本思想是使用注意力机制来加强特征之间的关联性，从而进一步优化光谱重建的准确性。</w:t>
      </w:r>
      <w:commentRangeEnd w:id="51"/>
      <w:r w:rsidR="0086090A">
        <w:rPr>
          <w:rStyle w:val="aa"/>
        </w:rPr>
        <w:commentReference w:id="51"/>
      </w:r>
      <w:commentRangeStart w:id="52"/>
      <w:del w:id="53" w:author="CENTER" w:date="2023-05-14T16:44:00Z">
        <w:r w:rsidR="00593103" w:rsidRPr="00881D3D" w:rsidDel="00D47903">
          <w:rPr>
            <w:rFonts w:ascii="宋体" w:eastAsia="宋体" w:hAnsi="宋体" w:hint="eastAsia"/>
            <w:sz w:val="24"/>
            <w:szCs w:val="24"/>
          </w:rPr>
          <w:delText>在仿真实验中，我们发现</w:delText>
        </w:r>
      </w:del>
      <w:ins w:id="54" w:author="CENTER" w:date="2023-05-14T16:44:00Z">
        <w:r w:rsidR="00D47903">
          <w:rPr>
            <w:rFonts w:ascii="宋体" w:eastAsia="宋体" w:hAnsi="宋体" w:hint="eastAsia"/>
            <w:sz w:val="24"/>
            <w:szCs w:val="24"/>
          </w:rPr>
          <w:t>实验结果表明</w:t>
        </w:r>
      </w:ins>
      <w:ins w:id="55" w:author="CENTER" w:date="2023-05-14T16:45:00Z">
        <w:r w:rsidR="00D74D9C">
          <w:rPr>
            <w:rFonts w:ascii="宋体" w:eastAsia="宋体" w:hAnsi="宋体" w:hint="eastAsia"/>
            <w:sz w:val="24"/>
            <w:szCs w:val="24"/>
          </w:rPr>
          <w:t>，</w:t>
        </w:r>
        <w:commentRangeEnd w:id="52"/>
        <w:r w:rsidR="00D74D9C">
          <w:rPr>
            <w:rStyle w:val="aa"/>
          </w:rPr>
          <w:commentReference w:id="52"/>
        </w:r>
      </w:ins>
      <w:del w:id="56" w:author="CENTER" w:date="2023-05-14T16:46:00Z">
        <w:r w:rsidR="00593103" w:rsidRPr="00881D3D" w:rsidDel="00E550F5">
          <w:rPr>
            <w:rFonts w:ascii="宋体" w:eastAsia="宋体" w:hAnsi="宋体"/>
            <w:sz w:val="24"/>
            <w:szCs w:val="24"/>
          </w:rPr>
          <w:delText>使用自注意力机制算法的</w:delText>
        </w:r>
      </w:del>
      <w:r w:rsidR="00593103" w:rsidRPr="00881D3D">
        <w:rPr>
          <w:rFonts w:ascii="宋体" w:eastAsia="宋体" w:hAnsi="宋体"/>
          <w:sz w:val="24"/>
          <w:szCs w:val="24"/>
        </w:rPr>
        <w:t>光谱重建模型可以达到9</w:t>
      </w:r>
      <w:r w:rsidR="00C14571">
        <w:rPr>
          <w:rFonts w:ascii="宋体" w:eastAsia="宋体" w:hAnsi="宋体"/>
          <w:sz w:val="24"/>
          <w:szCs w:val="24"/>
        </w:rPr>
        <w:t>9</w:t>
      </w:r>
      <w:r w:rsidR="00593103" w:rsidRPr="00881D3D">
        <w:rPr>
          <w:rFonts w:ascii="宋体" w:eastAsia="宋体" w:hAnsi="宋体"/>
          <w:sz w:val="24"/>
          <w:szCs w:val="24"/>
        </w:rPr>
        <w:t>%以上的匹配度，</w:t>
      </w:r>
      <w:del w:id="57" w:author="CENTER" w:date="2023-05-14T16:47:00Z">
        <w:r w:rsidR="00593103" w:rsidRPr="00881D3D" w:rsidDel="00343633">
          <w:rPr>
            <w:rFonts w:ascii="宋体" w:eastAsia="宋体" w:hAnsi="宋体" w:hint="eastAsia"/>
            <w:sz w:val="24"/>
            <w:szCs w:val="24"/>
          </w:rPr>
          <w:delText>并且</w:delText>
        </w:r>
      </w:del>
      <w:ins w:id="58" w:author="CENTER" w:date="2023-05-14T16:47:00Z">
        <w:r w:rsidR="00343633">
          <w:rPr>
            <w:rFonts w:ascii="宋体" w:eastAsia="宋体" w:hAnsi="宋体" w:hint="eastAsia"/>
            <w:sz w:val="24"/>
            <w:szCs w:val="24"/>
          </w:rPr>
          <w:t>通过对比</w:t>
        </w:r>
        <w:r w:rsidR="00343633" w:rsidRPr="00881D3D">
          <w:rPr>
            <w:rFonts w:ascii="宋体" w:eastAsia="宋体" w:hAnsi="宋体"/>
            <w:sz w:val="24"/>
            <w:szCs w:val="24"/>
          </w:rPr>
          <w:t>商</w:t>
        </w:r>
        <w:r w:rsidR="00343633">
          <w:rPr>
            <w:rFonts w:ascii="宋体" w:eastAsia="宋体" w:hAnsi="宋体" w:hint="eastAsia"/>
            <w:sz w:val="24"/>
            <w:szCs w:val="24"/>
          </w:rPr>
          <w:t>用</w:t>
        </w:r>
        <w:r w:rsidR="00343633" w:rsidRPr="00881D3D">
          <w:rPr>
            <w:rFonts w:ascii="宋体" w:eastAsia="宋体" w:hAnsi="宋体"/>
            <w:sz w:val="24"/>
            <w:szCs w:val="24"/>
          </w:rPr>
          <w:t>光谱仪</w:t>
        </w:r>
        <w:r w:rsidR="00343633">
          <w:rPr>
            <w:rFonts w:ascii="宋体" w:eastAsia="宋体" w:hAnsi="宋体" w:hint="eastAsia"/>
            <w:sz w:val="24"/>
            <w:szCs w:val="24"/>
          </w:rPr>
          <w:t>（型号optics</w:t>
        </w:r>
        <w:r w:rsidR="00343633">
          <w:rPr>
            <w:rFonts w:ascii="宋体" w:eastAsia="宋体" w:hAnsi="宋体"/>
            <w:sz w:val="24"/>
            <w:szCs w:val="24"/>
          </w:rPr>
          <w:t>-***</w:t>
        </w:r>
        <w:r w:rsidR="00343633">
          <w:rPr>
            <w:rFonts w:ascii="宋体" w:eastAsia="宋体" w:hAnsi="宋体" w:hint="eastAsia"/>
            <w:sz w:val="24"/>
            <w:szCs w:val="24"/>
          </w:rPr>
          <w:t>）</w:t>
        </w:r>
      </w:ins>
      <w:ins w:id="59" w:author="CENTER" w:date="2023-05-14T16:48:00Z">
        <w:r w:rsidR="0059365C">
          <w:rPr>
            <w:rFonts w:ascii="宋体" w:eastAsia="宋体" w:hAnsi="宋体" w:hint="eastAsia"/>
            <w:sz w:val="24"/>
            <w:szCs w:val="24"/>
          </w:rPr>
          <w:t>的结果，该方法的</w:t>
        </w:r>
      </w:ins>
      <w:r w:rsidR="00593103" w:rsidRPr="00881D3D">
        <w:rPr>
          <w:rFonts w:ascii="宋体" w:eastAsia="宋体" w:hAnsi="宋体"/>
          <w:sz w:val="24"/>
          <w:szCs w:val="24"/>
        </w:rPr>
        <w:t>均方误差可以保持在0.</w:t>
      </w:r>
      <w:r w:rsidR="00C14571">
        <w:rPr>
          <w:rFonts w:ascii="宋体" w:eastAsia="宋体" w:hAnsi="宋体"/>
          <w:sz w:val="24"/>
          <w:szCs w:val="24"/>
        </w:rPr>
        <w:t>01</w:t>
      </w:r>
      <w:r w:rsidR="00593103" w:rsidRPr="00881D3D">
        <w:rPr>
          <w:rFonts w:ascii="宋体" w:eastAsia="宋体" w:hAnsi="宋体"/>
          <w:sz w:val="24"/>
          <w:szCs w:val="24"/>
        </w:rPr>
        <w:t>以下</w:t>
      </w:r>
      <w:del w:id="60" w:author="CENTER" w:date="2023-05-14T16:48:00Z">
        <w:r w:rsidR="00C14571" w:rsidDel="0059365C">
          <w:rPr>
            <w:rFonts w:ascii="宋体" w:eastAsia="宋体" w:hAnsi="宋体" w:hint="eastAsia"/>
            <w:sz w:val="24"/>
            <w:szCs w:val="24"/>
          </w:rPr>
          <w:delText>该结果是</w:delText>
        </w:r>
      </w:del>
      <w:del w:id="61" w:author="CENTER" w:date="2023-05-14T16:47:00Z">
        <w:r w:rsidR="00C14571" w:rsidDel="00343633">
          <w:rPr>
            <w:rFonts w:ascii="宋体" w:eastAsia="宋体" w:hAnsi="宋体" w:hint="eastAsia"/>
            <w:sz w:val="24"/>
            <w:szCs w:val="24"/>
          </w:rPr>
          <w:delText>对比</w:delText>
        </w:r>
        <w:r w:rsidR="00593103" w:rsidRPr="00881D3D" w:rsidDel="00343633">
          <w:rPr>
            <w:rFonts w:ascii="宋体" w:eastAsia="宋体" w:hAnsi="宋体"/>
            <w:sz w:val="24"/>
            <w:szCs w:val="24"/>
          </w:rPr>
          <w:delText>商业海洋光学的光谱仪</w:delText>
        </w:r>
        <w:r w:rsidR="00C14571" w:rsidDel="00343633">
          <w:rPr>
            <w:rFonts w:ascii="宋体" w:eastAsia="宋体" w:hAnsi="宋体" w:hint="eastAsia"/>
            <w:sz w:val="24"/>
            <w:szCs w:val="24"/>
          </w:rPr>
          <w:delText>（型号）</w:delText>
        </w:r>
      </w:del>
      <w:r w:rsidR="00593103" w:rsidRPr="00881D3D">
        <w:rPr>
          <w:rFonts w:ascii="宋体" w:eastAsia="宋体" w:hAnsi="宋体"/>
          <w:sz w:val="24"/>
          <w:szCs w:val="24"/>
        </w:rPr>
        <w:t>，</w:t>
      </w:r>
      <w:commentRangeStart w:id="62"/>
      <w:r w:rsidR="00C14571">
        <w:rPr>
          <w:rFonts w:ascii="宋体" w:eastAsia="宋体" w:hAnsi="宋体" w:hint="eastAsia"/>
          <w:sz w:val="24"/>
          <w:szCs w:val="24"/>
        </w:rPr>
        <w:t>在达到了这样的准确度和稳定性后具有对其设备有着极大微型化的可能</w:t>
      </w:r>
      <w:commentRangeEnd w:id="62"/>
      <w:r w:rsidR="00FB0A9A">
        <w:rPr>
          <w:rStyle w:val="aa"/>
        </w:rPr>
        <w:commentReference w:id="62"/>
      </w:r>
      <w:r w:rsidR="00593103" w:rsidRPr="00881D3D">
        <w:rPr>
          <w:rFonts w:ascii="宋体" w:eastAsia="宋体" w:hAnsi="宋体"/>
          <w:sz w:val="24"/>
          <w:szCs w:val="24"/>
        </w:rPr>
        <w:t>。</w:t>
      </w:r>
      <w:del w:id="63" w:author="CENTER" w:date="2023-05-14T16:49:00Z">
        <w:r w:rsidR="00593103" w:rsidRPr="00881D3D" w:rsidDel="00FB0A9A">
          <w:rPr>
            <w:rFonts w:ascii="宋体" w:eastAsia="宋体" w:hAnsi="宋体" w:hint="eastAsia"/>
            <w:sz w:val="24"/>
            <w:szCs w:val="24"/>
          </w:rPr>
          <w:delText>这些结果</w:delText>
        </w:r>
      </w:del>
      <w:ins w:id="64" w:author="CENTER" w:date="2023-05-14T16:49:00Z">
        <w:r w:rsidR="00FB0A9A">
          <w:rPr>
            <w:rFonts w:ascii="宋体" w:eastAsia="宋体" w:hAnsi="宋体" w:hint="eastAsia"/>
            <w:sz w:val="24"/>
            <w:szCs w:val="24"/>
          </w:rPr>
          <w:t>该方法</w:t>
        </w:r>
      </w:ins>
      <w:r w:rsidR="00593103" w:rsidRPr="00881D3D">
        <w:rPr>
          <w:rFonts w:ascii="宋体" w:eastAsia="宋体" w:hAnsi="宋体"/>
          <w:sz w:val="24"/>
          <w:szCs w:val="24"/>
        </w:rPr>
        <w:t>对于光谱重建技术的改进和优化具有重要的</w:t>
      </w:r>
      <w:ins w:id="65" w:author="CENTER" w:date="2023-05-14T16:50:00Z">
        <w:r w:rsidR="002313FA">
          <w:rPr>
            <w:rFonts w:ascii="宋体" w:eastAsia="宋体" w:hAnsi="宋体" w:hint="eastAsia"/>
            <w:sz w:val="24"/>
            <w:szCs w:val="24"/>
          </w:rPr>
          <w:t>参考</w:t>
        </w:r>
      </w:ins>
      <w:r w:rsidR="00593103" w:rsidRPr="00881D3D">
        <w:rPr>
          <w:rFonts w:ascii="宋体" w:eastAsia="宋体" w:hAnsi="宋体"/>
          <w:sz w:val="24"/>
          <w:szCs w:val="24"/>
        </w:rPr>
        <w:t>意义。</w:t>
      </w:r>
      <w:commentRangeStart w:id="66"/>
      <w:del w:id="67" w:author="CENTER" w:date="2023-05-14T16:42:00Z">
        <w:r w:rsidR="00593103" w:rsidRPr="00881D3D" w:rsidDel="0003076B">
          <w:rPr>
            <w:rFonts w:ascii="宋体" w:eastAsia="宋体" w:hAnsi="宋体"/>
            <w:sz w:val="24"/>
            <w:szCs w:val="24"/>
          </w:rPr>
          <w:delText>然而，需要进一步研究该算法在实际环境中的可行性和应用前景。</w:delText>
        </w:r>
        <w:commentRangeEnd w:id="66"/>
        <w:r w:rsidR="0003076B" w:rsidDel="0003076B">
          <w:rPr>
            <w:rStyle w:val="aa"/>
          </w:rPr>
          <w:commentReference w:id="66"/>
        </w:r>
      </w:del>
    </w:p>
    <w:p w14:paraId="2D35FAD2" w14:textId="77777777" w:rsidR="00676845" w:rsidRDefault="00676845" w:rsidP="00881D3D">
      <w:pPr>
        <w:rPr>
          <w:rFonts w:ascii="宋体" w:eastAsia="宋体" w:hAnsi="宋体"/>
          <w:sz w:val="24"/>
          <w:szCs w:val="24"/>
        </w:rPr>
      </w:pPr>
    </w:p>
    <w:p w14:paraId="36A64651" w14:textId="2737E67E" w:rsidR="00C14571" w:rsidRDefault="00612407" w:rsidP="00881D3D">
      <w:pPr>
        <w:rPr>
          <w:rFonts w:ascii="宋体" w:eastAsia="宋体" w:hAnsi="宋体"/>
          <w:sz w:val="24"/>
          <w:szCs w:val="24"/>
        </w:rPr>
      </w:pPr>
      <w:r w:rsidRPr="00881D3D">
        <w:rPr>
          <w:rFonts w:ascii="宋体" w:eastAsia="宋体" w:hAnsi="宋体" w:hint="eastAsia"/>
          <w:sz w:val="24"/>
          <w:szCs w:val="24"/>
        </w:rPr>
        <w:t>引言：</w:t>
      </w:r>
    </w:p>
    <w:p w14:paraId="6ACF4C46" w14:textId="270F0F0D" w:rsidR="00676845" w:rsidRPr="00881D3D" w:rsidRDefault="00676845" w:rsidP="00676845">
      <w:pPr>
        <w:ind w:firstLine="420"/>
        <w:rPr>
          <w:rFonts w:ascii="宋体" w:eastAsia="宋体" w:hAnsi="宋体"/>
          <w:sz w:val="24"/>
          <w:szCs w:val="24"/>
        </w:rPr>
      </w:pPr>
      <w:r w:rsidRPr="00676845">
        <w:rPr>
          <w:rFonts w:ascii="宋体" w:eastAsia="宋体" w:hAnsi="宋体" w:hint="eastAsia"/>
          <w:sz w:val="24"/>
          <w:szCs w:val="24"/>
        </w:rPr>
        <w:t>近年来</w:t>
      </w:r>
      <w:ins w:id="68" w:author="CENTER" w:date="2023-05-16T12:13:00Z">
        <w:r w:rsidR="0021415C">
          <w:rPr>
            <w:rFonts w:ascii="宋体" w:eastAsia="宋体" w:hAnsi="宋体" w:hint="eastAsia"/>
            <w:sz w:val="24"/>
            <w:szCs w:val="24"/>
          </w:rPr>
          <w:t>随着</w:t>
        </w:r>
      </w:ins>
      <w:del w:id="69" w:author="CENTER" w:date="2023-05-16T12:13:00Z">
        <w:r w:rsidRPr="00676845" w:rsidDel="0021415C">
          <w:rPr>
            <w:rFonts w:ascii="宋体" w:eastAsia="宋体" w:hAnsi="宋体" w:hint="eastAsia"/>
            <w:sz w:val="24"/>
            <w:szCs w:val="24"/>
          </w:rPr>
          <w:delText>见证了</w:delText>
        </w:r>
      </w:del>
      <w:r w:rsidRPr="00676845">
        <w:rPr>
          <w:rFonts w:ascii="宋体" w:eastAsia="宋体" w:hAnsi="宋体" w:hint="eastAsia"/>
          <w:sz w:val="24"/>
          <w:szCs w:val="24"/>
        </w:rPr>
        <w:t>深度学习的出现，</w:t>
      </w:r>
      <w:del w:id="70" w:author="CENTER" w:date="2023-05-16T12:13:00Z">
        <w:r w:rsidRPr="00676845" w:rsidDel="00A84F75">
          <w:rPr>
            <w:rFonts w:ascii="宋体" w:eastAsia="宋体" w:hAnsi="宋体" w:hint="eastAsia"/>
            <w:sz w:val="24"/>
            <w:szCs w:val="24"/>
          </w:rPr>
          <w:delText>促进了强大的</w:delText>
        </w:r>
      </w:del>
      <w:ins w:id="71" w:author="CENTER" w:date="2023-05-16T12:14:00Z">
        <w:r w:rsidR="00A84F75">
          <w:rPr>
            <w:rFonts w:ascii="宋体" w:eastAsia="宋体" w:hAnsi="宋体" w:hint="eastAsia"/>
            <w:sz w:val="24"/>
            <w:szCs w:val="24"/>
          </w:rPr>
          <w:t>能够</w:t>
        </w:r>
      </w:ins>
      <w:r w:rsidRPr="00676845">
        <w:rPr>
          <w:rFonts w:ascii="宋体" w:eastAsia="宋体" w:hAnsi="宋体" w:hint="eastAsia"/>
          <w:sz w:val="24"/>
          <w:szCs w:val="24"/>
        </w:rPr>
        <w:t>解决一系列复杂的问题，包括图像分类</w:t>
      </w:r>
      <w:r w:rsidRPr="00676845">
        <w:rPr>
          <w:rFonts w:ascii="宋体" w:eastAsia="宋体" w:hAnsi="宋体"/>
          <w:sz w:val="24"/>
          <w:szCs w:val="24"/>
        </w:rPr>
        <w:t>，对象检测，自然语言处理，语音处理，生物信息学，光学显微镜，全息</w:t>
      </w:r>
      <w:ins w:id="72" w:author="CENTER" w:date="2023-05-16T12:14:00Z">
        <w:r w:rsidR="00A84F75">
          <w:rPr>
            <w:rFonts w:ascii="宋体" w:eastAsia="宋体" w:hAnsi="宋体" w:hint="eastAsia"/>
            <w:sz w:val="24"/>
            <w:szCs w:val="24"/>
          </w:rPr>
          <w:t>成像</w:t>
        </w:r>
      </w:ins>
      <w:r w:rsidRPr="00676845">
        <w:rPr>
          <w:rFonts w:ascii="宋体" w:eastAsia="宋体" w:hAnsi="宋体"/>
          <w:sz w:val="24"/>
          <w:szCs w:val="24"/>
        </w:rPr>
        <w:t>，</w:t>
      </w:r>
      <w:ins w:id="73" w:author="CENTER" w:date="2023-05-16T12:14:00Z">
        <w:r w:rsidR="00A84F75">
          <w:rPr>
            <w:rFonts w:ascii="宋体" w:eastAsia="宋体" w:hAnsi="宋体" w:hint="eastAsia"/>
            <w:sz w:val="24"/>
            <w:szCs w:val="24"/>
          </w:rPr>
          <w:t>光学</w:t>
        </w:r>
      </w:ins>
      <w:r w:rsidRPr="00676845">
        <w:rPr>
          <w:rFonts w:ascii="宋体" w:eastAsia="宋体" w:hAnsi="宋体"/>
          <w:sz w:val="24"/>
          <w:szCs w:val="24"/>
        </w:rPr>
        <w:t>传</w:t>
      </w:r>
      <w:r>
        <w:rPr>
          <w:rFonts w:ascii="宋体" w:eastAsia="宋体" w:hAnsi="宋体" w:hint="eastAsia"/>
          <w:sz w:val="24"/>
          <w:szCs w:val="24"/>
        </w:rPr>
        <w:t>感等等</w:t>
      </w:r>
      <w:r w:rsidRPr="00676845">
        <w:rPr>
          <w:rFonts w:ascii="宋体" w:eastAsia="宋体" w:hAnsi="宋体"/>
          <w:sz w:val="24"/>
          <w:szCs w:val="24"/>
        </w:rPr>
        <w:t>。</w:t>
      </w:r>
      <w:del w:id="74" w:author="CENTER" w:date="2023-05-16T12:14:00Z">
        <w:r w:rsidRPr="00676845" w:rsidDel="002846BF">
          <w:rPr>
            <w:rFonts w:ascii="宋体" w:eastAsia="宋体" w:hAnsi="宋体"/>
            <w:sz w:val="24"/>
            <w:szCs w:val="24"/>
          </w:rPr>
          <w:delText>由于深度学习</w:delText>
        </w:r>
        <w:r w:rsidRPr="00676845" w:rsidDel="00A84F75">
          <w:rPr>
            <w:rFonts w:ascii="宋体" w:eastAsia="宋体" w:hAnsi="宋体"/>
            <w:sz w:val="24"/>
            <w:szCs w:val="24"/>
          </w:rPr>
          <w:delText>的先进计算硬件</w:delText>
        </w:r>
        <w:r w:rsidRPr="00676845" w:rsidDel="002846BF">
          <w:rPr>
            <w:rFonts w:ascii="宋体" w:eastAsia="宋体" w:hAnsi="宋体"/>
            <w:sz w:val="24"/>
            <w:szCs w:val="24"/>
          </w:rPr>
          <w:delText>的发展</w:delText>
        </w:r>
        <w:r w:rsidRPr="00676845" w:rsidDel="00A84F75">
          <w:rPr>
            <w:rFonts w:ascii="宋体" w:eastAsia="宋体" w:hAnsi="宋体"/>
            <w:sz w:val="24"/>
            <w:szCs w:val="24"/>
          </w:rPr>
          <w:delText>和训练深度神经网络的</w:delText>
        </w:r>
        <w:r w:rsidRPr="00676845" w:rsidDel="002846BF">
          <w:rPr>
            <w:rFonts w:ascii="宋体" w:eastAsia="宋体" w:hAnsi="宋体"/>
            <w:sz w:val="24"/>
            <w:szCs w:val="24"/>
          </w:rPr>
          <w:delText>大量数据的可用性，深度学习变得特别流行。</w:delText>
        </w:r>
      </w:del>
      <w:ins w:id="75" w:author="CENTER" w:date="2023-05-16T12:15:00Z">
        <w:r w:rsidR="002846BF">
          <w:rPr>
            <w:rFonts w:ascii="宋体" w:eastAsia="宋体" w:hAnsi="宋体" w:hint="eastAsia"/>
            <w:sz w:val="24"/>
            <w:szCs w:val="24"/>
          </w:rPr>
          <w:t>其中，</w:t>
        </w:r>
      </w:ins>
      <w:r w:rsidRPr="00676845">
        <w:rPr>
          <w:rFonts w:ascii="宋体" w:eastAsia="宋体" w:hAnsi="宋体"/>
          <w:sz w:val="24"/>
          <w:szCs w:val="24"/>
        </w:rPr>
        <w:t>随机梯度下降和误差反向传播等算法使深度神经网络能够通过</w:t>
      </w:r>
      <w:ins w:id="76" w:author="CENTER" w:date="2023-05-16T12:15:00Z">
        <w:r w:rsidR="002846BF">
          <w:rPr>
            <w:rFonts w:ascii="宋体" w:eastAsia="宋体" w:hAnsi="宋体" w:hint="eastAsia"/>
            <w:sz w:val="24"/>
            <w:szCs w:val="24"/>
          </w:rPr>
          <w:t>训练</w:t>
        </w:r>
      </w:ins>
      <w:del w:id="77" w:author="CENTER" w:date="2023-05-16T12:15:00Z">
        <w:r w:rsidRPr="00676845" w:rsidDel="002846BF">
          <w:rPr>
            <w:rFonts w:ascii="宋体" w:eastAsia="宋体" w:hAnsi="宋体"/>
            <w:sz w:val="24"/>
            <w:szCs w:val="24"/>
          </w:rPr>
          <w:delText>处理</w:delText>
        </w:r>
      </w:del>
      <w:r w:rsidRPr="00676845">
        <w:rPr>
          <w:rFonts w:ascii="宋体" w:eastAsia="宋体" w:hAnsi="宋体"/>
          <w:sz w:val="24"/>
          <w:szCs w:val="24"/>
        </w:rPr>
        <w:t>大量的</w:t>
      </w:r>
      <w:ins w:id="78" w:author="CENTER" w:date="2023-05-16T12:15:00Z">
        <w:r w:rsidR="002846BF">
          <w:rPr>
            <w:rFonts w:ascii="宋体" w:eastAsia="宋体" w:hAnsi="宋体" w:hint="eastAsia"/>
            <w:sz w:val="24"/>
            <w:szCs w:val="24"/>
          </w:rPr>
          <w:t>数据</w:t>
        </w:r>
      </w:ins>
      <w:del w:id="79" w:author="CENTER" w:date="2023-05-16T12:15:00Z">
        <w:r w:rsidRPr="00676845" w:rsidDel="002846BF">
          <w:rPr>
            <w:rFonts w:ascii="宋体" w:eastAsia="宋体" w:hAnsi="宋体"/>
            <w:sz w:val="24"/>
            <w:szCs w:val="24"/>
          </w:rPr>
          <w:delText>例子</w:delText>
        </w:r>
      </w:del>
      <w:r w:rsidRPr="00676845">
        <w:rPr>
          <w:rFonts w:ascii="宋体" w:eastAsia="宋体" w:hAnsi="宋体"/>
          <w:sz w:val="24"/>
          <w:szCs w:val="24"/>
        </w:rPr>
        <w:t>来学习输入和目标输出</w:t>
      </w:r>
      <w:del w:id="80" w:author="CENTER" w:date="2023-05-16T12:15:00Z">
        <w:r w:rsidRPr="00676845" w:rsidDel="002846BF">
          <w:rPr>
            <w:rFonts w:ascii="宋体" w:eastAsia="宋体" w:hAnsi="宋体"/>
            <w:sz w:val="24"/>
            <w:szCs w:val="24"/>
          </w:rPr>
          <w:delText>分布</w:delText>
        </w:r>
      </w:del>
      <w:r w:rsidRPr="00676845">
        <w:rPr>
          <w:rFonts w:ascii="宋体" w:eastAsia="宋体" w:hAnsi="宋体"/>
          <w:sz w:val="24"/>
          <w:szCs w:val="24"/>
        </w:rPr>
        <w:t>之间的映射。</w:t>
      </w:r>
      <w:ins w:id="81" w:author="CENTER" w:date="2023-05-16T12:20:00Z">
        <w:r w:rsidR="00E97B2E">
          <w:rPr>
            <w:rFonts w:ascii="宋体" w:eastAsia="宋体" w:hAnsi="宋体" w:hint="eastAsia"/>
            <w:sz w:val="24"/>
            <w:szCs w:val="24"/>
          </w:rPr>
          <w:t>随着深度学习的进一步发展和应用，使得在</w:t>
        </w:r>
        <w:r w:rsidR="00E97B2E" w:rsidRPr="00613557">
          <w:rPr>
            <w:rFonts w:ascii="宋体" w:eastAsia="宋体" w:hAnsi="宋体" w:hint="eastAsia"/>
            <w:sz w:val="24"/>
            <w:szCs w:val="24"/>
            <w:highlight w:val="yellow"/>
            <w:rPrChange w:id="82" w:author="CENTER" w:date="2023-05-16T12:31:00Z">
              <w:rPr>
                <w:rFonts w:ascii="宋体" w:eastAsia="宋体" w:hAnsi="宋体" w:hint="eastAsia"/>
                <w:sz w:val="24"/>
                <w:szCs w:val="24"/>
              </w:rPr>
            </w:rPrChange>
          </w:rPr>
          <w:t>计算光谱</w:t>
        </w:r>
        <w:r w:rsidR="008D7C81" w:rsidRPr="00613557">
          <w:rPr>
            <w:rFonts w:ascii="宋体" w:eastAsia="宋体" w:hAnsi="宋体" w:hint="eastAsia"/>
            <w:sz w:val="24"/>
            <w:szCs w:val="24"/>
            <w:highlight w:val="yellow"/>
            <w:rPrChange w:id="83" w:author="CENTER" w:date="2023-05-16T12:31:00Z">
              <w:rPr>
                <w:rFonts w:ascii="宋体" w:eastAsia="宋体" w:hAnsi="宋体" w:hint="eastAsia"/>
                <w:sz w:val="24"/>
                <w:szCs w:val="24"/>
              </w:rPr>
            </w:rPrChange>
          </w:rPr>
          <w:t>重建能够取得</w:t>
        </w:r>
      </w:ins>
      <w:ins w:id="84" w:author="CENTER" w:date="2023-05-16T12:21:00Z">
        <w:r w:rsidR="008D7C81" w:rsidRPr="00613557">
          <w:rPr>
            <w:rFonts w:ascii="宋体" w:eastAsia="宋体" w:hAnsi="宋体" w:hint="eastAsia"/>
            <w:sz w:val="24"/>
            <w:szCs w:val="24"/>
            <w:highlight w:val="yellow"/>
            <w:rPrChange w:id="85" w:author="CENTER" w:date="2023-05-16T12:31:00Z">
              <w:rPr>
                <w:rFonts w:ascii="宋体" w:eastAsia="宋体" w:hAnsi="宋体" w:hint="eastAsia"/>
                <w:sz w:val="24"/>
                <w:szCs w:val="24"/>
              </w:rPr>
            </w:rPrChange>
          </w:rPr>
          <w:t>相较于传统算法（最小二乘，压缩感知</w:t>
        </w:r>
      </w:ins>
      <w:ins w:id="86" w:author="CENTER" w:date="2023-05-16T12:22:00Z">
        <w:r w:rsidR="00F51ED9" w:rsidRPr="00613557">
          <w:rPr>
            <w:rFonts w:ascii="宋体" w:eastAsia="宋体" w:hAnsi="宋体" w:hint="eastAsia"/>
            <w:sz w:val="24"/>
            <w:szCs w:val="24"/>
            <w:highlight w:val="yellow"/>
            <w:rPrChange w:id="87" w:author="CENTER" w:date="2023-05-16T12:31:00Z">
              <w:rPr>
                <w:rFonts w:ascii="宋体" w:eastAsia="宋体" w:hAnsi="宋体" w:hint="eastAsia"/>
                <w:sz w:val="24"/>
                <w:szCs w:val="24"/>
              </w:rPr>
            </w:rPrChange>
          </w:rPr>
          <w:t>等</w:t>
        </w:r>
      </w:ins>
      <w:ins w:id="88" w:author="CENTER" w:date="2023-05-16T12:21:00Z">
        <w:r w:rsidR="008D7C81" w:rsidRPr="00613557">
          <w:rPr>
            <w:rFonts w:ascii="宋体" w:eastAsia="宋体" w:hAnsi="宋体" w:hint="eastAsia"/>
            <w:sz w:val="24"/>
            <w:szCs w:val="24"/>
            <w:highlight w:val="yellow"/>
            <w:rPrChange w:id="89" w:author="CENTER" w:date="2023-05-16T12:31:00Z">
              <w:rPr>
                <w:rFonts w:ascii="宋体" w:eastAsia="宋体" w:hAnsi="宋体" w:hint="eastAsia"/>
                <w:sz w:val="24"/>
                <w:szCs w:val="24"/>
              </w:rPr>
            </w:rPrChange>
          </w:rPr>
          <w:t>）</w:t>
        </w:r>
      </w:ins>
      <w:ins w:id="90" w:author="CENTER" w:date="2023-05-16T12:22:00Z">
        <w:r w:rsidR="00F51ED9" w:rsidRPr="00613557">
          <w:rPr>
            <w:rFonts w:ascii="宋体" w:eastAsia="宋体" w:hAnsi="宋体" w:hint="eastAsia"/>
            <w:sz w:val="24"/>
            <w:szCs w:val="24"/>
            <w:highlight w:val="yellow"/>
            <w:rPrChange w:id="91" w:author="CENTER" w:date="2023-05-16T12:31:00Z">
              <w:rPr>
                <w:rFonts w:ascii="宋体" w:eastAsia="宋体" w:hAnsi="宋体" w:hint="eastAsia"/>
                <w:sz w:val="24"/>
                <w:szCs w:val="24"/>
              </w:rPr>
            </w:rPrChange>
          </w:rPr>
          <w:t>有</w:t>
        </w:r>
      </w:ins>
      <w:ins w:id="92" w:author="CENTER" w:date="2023-05-16T12:21:00Z">
        <w:r w:rsidR="008D7C81" w:rsidRPr="00613557">
          <w:rPr>
            <w:rFonts w:ascii="宋体" w:eastAsia="宋体" w:hAnsi="宋体" w:hint="eastAsia"/>
            <w:sz w:val="24"/>
            <w:szCs w:val="24"/>
            <w:highlight w:val="yellow"/>
            <w:rPrChange w:id="93" w:author="CENTER" w:date="2023-05-16T12:31:00Z">
              <w:rPr>
                <w:rFonts w:ascii="宋体" w:eastAsia="宋体" w:hAnsi="宋体" w:hint="eastAsia"/>
                <w:sz w:val="24"/>
                <w:szCs w:val="24"/>
              </w:rPr>
            </w:rPrChange>
          </w:rPr>
          <w:t>更好</w:t>
        </w:r>
      </w:ins>
      <w:ins w:id="94" w:author="CENTER" w:date="2023-05-16T12:22:00Z">
        <w:r w:rsidR="00F51ED9" w:rsidRPr="00613557">
          <w:rPr>
            <w:rFonts w:ascii="宋体" w:eastAsia="宋体" w:hAnsi="宋体" w:hint="eastAsia"/>
            <w:sz w:val="24"/>
            <w:szCs w:val="24"/>
            <w:highlight w:val="yellow"/>
            <w:rPrChange w:id="95" w:author="CENTER" w:date="2023-05-16T12:31:00Z">
              <w:rPr>
                <w:rFonts w:ascii="宋体" w:eastAsia="宋体" w:hAnsi="宋体" w:hint="eastAsia"/>
                <w:sz w:val="24"/>
                <w:szCs w:val="24"/>
              </w:rPr>
            </w:rPrChange>
          </w:rPr>
          <w:t>的</w:t>
        </w:r>
      </w:ins>
      <w:ins w:id="96" w:author="CENTER" w:date="2023-05-16T12:21:00Z">
        <w:r w:rsidR="008D7C81" w:rsidRPr="00613557">
          <w:rPr>
            <w:rFonts w:ascii="宋体" w:eastAsia="宋体" w:hAnsi="宋体" w:hint="eastAsia"/>
            <w:sz w:val="24"/>
            <w:szCs w:val="24"/>
            <w:highlight w:val="yellow"/>
            <w:rPrChange w:id="97" w:author="CENTER" w:date="2023-05-16T12:31:00Z">
              <w:rPr>
                <w:rFonts w:ascii="宋体" w:eastAsia="宋体" w:hAnsi="宋体" w:hint="eastAsia"/>
                <w:sz w:val="24"/>
                <w:szCs w:val="24"/>
              </w:rPr>
            </w:rPrChange>
          </w:rPr>
          <w:t>结果</w:t>
        </w:r>
      </w:ins>
      <w:ins w:id="98" w:author="CENTER" w:date="2023-05-16T12:22:00Z">
        <w:r w:rsidR="00F51ED9">
          <w:rPr>
            <w:rFonts w:ascii="宋体" w:eastAsia="宋体" w:hAnsi="宋体" w:hint="eastAsia"/>
            <w:sz w:val="24"/>
            <w:szCs w:val="24"/>
          </w:rPr>
          <w:t>，</w:t>
        </w:r>
      </w:ins>
      <w:del w:id="99" w:author="CENTER" w:date="2023-05-16T12:15:00Z">
        <w:r w:rsidRPr="0096501A" w:rsidDel="00DF33AA">
          <w:rPr>
            <w:rFonts w:ascii="宋体" w:eastAsia="宋体" w:hAnsi="宋体" w:hint="eastAsia"/>
            <w:sz w:val="24"/>
            <w:szCs w:val="24"/>
            <w:highlight w:val="yellow"/>
            <w:rPrChange w:id="100" w:author="CENTER" w:date="2023-05-15T20:26:00Z">
              <w:rPr>
                <w:rFonts w:ascii="宋体" w:eastAsia="宋体" w:hAnsi="宋体" w:hint="eastAsia"/>
                <w:sz w:val="24"/>
                <w:szCs w:val="24"/>
              </w:rPr>
            </w:rPrChange>
          </w:rPr>
          <w:delText>由于深度学的成功</w:delText>
        </w:r>
      </w:del>
      <w:del w:id="101" w:author="CENTER" w:date="2023-05-16T12:22:00Z">
        <w:r w:rsidRPr="00676845" w:rsidDel="00F51ED9">
          <w:rPr>
            <w:rFonts w:ascii="宋体" w:eastAsia="宋体" w:hAnsi="宋体" w:hint="eastAsia"/>
            <w:sz w:val="24"/>
            <w:szCs w:val="24"/>
          </w:rPr>
          <w:delText>使</w:delText>
        </w:r>
        <w:r w:rsidDel="00F51ED9">
          <w:rPr>
            <w:rFonts w:ascii="宋体" w:eastAsia="宋体" w:hAnsi="宋体" w:hint="eastAsia"/>
            <w:sz w:val="24"/>
            <w:szCs w:val="24"/>
          </w:rPr>
          <w:delText>得在计算光谱重建中也有一些重要和吸引人的特性，</w:delText>
        </w:r>
        <w:r w:rsidRPr="00676845" w:rsidDel="00F51ED9">
          <w:rPr>
            <w:rFonts w:ascii="宋体" w:eastAsia="宋体" w:hAnsi="宋体"/>
            <w:sz w:val="24"/>
            <w:szCs w:val="24"/>
          </w:rPr>
          <w:delText>如</w:delText>
        </w:r>
      </w:del>
      <w:del w:id="102" w:author="CENTER" w:date="2023-05-16T12:17:00Z">
        <w:r w:rsidRPr="00676845" w:rsidDel="00DF33AA">
          <w:rPr>
            <w:rFonts w:ascii="宋体" w:eastAsia="宋体" w:hAnsi="宋体"/>
            <w:sz w:val="24"/>
            <w:szCs w:val="24"/>
          </w:rPr>
          <w:delText>(1)</w:delText>
        </w:r>
      </w:del>
      <w:ins w:id="103" w:author="CENTER" w:date="2023-05-16T12:31:00Z">
        <w:r w:rsidR="00613557" w:rsidDel="00613557">
          <w:rPr>
            <w:rFonts w:ascii="宋体" w:eastAsia="宋体" w:hAnsi="宋体" w:hint="eastAsia"/>
            <w:sz w:val="24"/>
            <w:szCs w:val="24"/>
          </w:rPr>
          <w:t xml:space="preserve"> </w:t>
        </w:r>
      </w:ins>
      <w:del w:id="104" w:author="CENTER" w:date="2023-05-16T12:31:00Z">
        <w:r w:rsidDel="00613557">
          <w:rPr>
            <w:rFonts w:ascii="宋体" w:eastAsia="宋体" w:hAnsi="宋体" w:hint="eastAsia"/>
            <w:sz w:val="24"/>
            <w:szCs w:val="24"/>
          </w:rPr>
          <w:delText>计算光谱重建</w:delText>
        </w:r>
      </w:del>
      <w:del w:id="105" w:author="CENTER" w:date="2023-05-16T12:22:00Z">
        <w:r w:rsidDel="00F51ED9">
          <w:rPr>
            <w:rFonts w:ascii="宋体" w:eastAsia="宋体" w:hAnsi="宋体" w:hint="eastAsia"/>
            <w:sz w:val="24"/>
            <w:szCs w:val="24"/>
          </w:rPr>
          <w:delText>可以使得</w:delText>
        </w:r>
      </w:del>
      <w:del w:id="106" w:author="CENTER" w:date="2023-05-16T12:23:00Z">
        <w:r w:rsidDel="000F227A">
          <w:rPr>
            <w:rFonts w:ascii="宋体" w:eastAsia="宋体" w:hAnsi="宋体" w:hint="eastAsia"/>
            <w:sz w:val="24"/>
            <w:szCs w:val="24"/>
          </w:rPr>
          <w:delText>重建精度媲美</w:delText>
        </w:r>
      </w:del>
      <w:del w:id="107" w:author="CENTER" w:date="2023-05-16T12:16:00Z">
        <w:r w:rsidDel="00DF33AA">
          <w:rPr>
            <w:rFonts w:ascii="宋体" w:eastAsia="宋体" w:hAnsi="宋体" w:hint="eastAsia"/>
            <w:sz w:val="24"/>
            <w:szCs w:val="24"/>
          </w:rPr>
          <w:delText>传统</w:delText>
        </w:r>
        <w:r w:rsidRPr="00492981" w:rsidDel="00DF33AA">
          <w:rPr>
            <w:rFonts w:ascii="宋体" w:eastAsia="宋体" w:hAnsi="宋体" w:hint="eastAsia"/>
            <w:sz w:val="24"/>
            <w:szCs w:val="24"/>
            <w:highlight w:val="yellow"/>
            <w:rPrChange w:id="108" w:author="CENTER" w:date="2023-05-15T20:25:00Z">
              <w:rPr>
                <w:rFonts w:ascii="宋体" w:eastAsia="宋体" w:hAnsi="宋体" w:hint="eastAsia"/>
                <w:sz w:val="24"/>
                <w:szCs w:val="24"/>
              </w:rPr>
            </w:rPrChange>
          </w:rPr>
          <w:delText>光栅</w:delText>
        </w:r>
      </w:del>
      <w:del w:id="109" w:author="CENTER" w:date="2023-05-16T12:31:00Z">
        <w:r w:rsidRPr="00492981" w:rsidDel="00613557">
          <w:rPr>
            <w:rFonts w:ascii="宋体" w:eastAsia="宋体" w:hAnsi="宋体" w:hint="eastAsia"/>
            <w:sz w:val="24"/>
            <w:szCs w:val="24"/>
            <w:highlight w:val="yellow"/>
            <w:rPrChange w:id="110" w:author="CENTER" w:date="2023-05-15T20:25:00Z">
              <w:rPr>
                <w:rFonts w:ascii="宋体" w:eastAsia="宋体" w:hAnsi="宋体" w:hint="eastAsia"/>
                <w:sz w:val="24"/>
                <w:szCs w:val="24"/>
              </w:rPr>
            </w:rPrChange>
          </w:rPr>
          <w:delText>光谱仪</w:delText>
        </w:r>
        <w:r w:rsidDel="00613557">
          <w:rPr>
            <w:rFonts w:ascii="宋体" w:eastAsia="宋体" w:hAnsi="宋体" w:hint="eastAsia"/>
            <w:sz w:val="24"/>
            <w:szCs w:val="24"/>
          </w:rPr>
          <w:delText>的精度</w:delText>
        </w:r>
        <w:r w:rsidRPr="00676845" w:rsidDel="00613557">
          <w:rPr>
            <w:rFonts w:ascii="宋体" w:eastAsia="宋体" w:hAnsi="宋体"/>
            <w:sz w:val="24"/>
            <w:szCs w:val="24"/>
          </w:rPr>
          <w:delText>，</w:delText>
        </w:r>
      </w:del>
      <w:del w:id="111" w:author="CENTER" w:date="2023-05-16T12:17:00Z">
        <w:r w:rsidRPr="00676845" w:rsidDel="00DF33AA">
          <w:rPr>
            <w:rFonts w:ascii="宋体" w:eastAsia="宋体" w:hAnsi="宋体"/>
            <w:sz w:val="24"/>
            <w:szCs w:val="24"/>
          </w:rPr>
          <w:delText>(2)</w:delText>
        </w:r>
      </w:del>
      <w:del w:id="112" w:author="CENTER" w:date="2023-05-16T12:31:00Z">
        <w:r w:rsidDel="00613557">
          <w:rPr>
            <w:rFonts w:ascii="宋体" w:eastAsia="宋体" w:hAnsi="宋体" w:hint="eastAsia"/>
            <w:sz w:val="24"/>
            <w:szCs w:val="24"/>
          </w:rPr>
          <w:delText>使</w:delText>
        </w:r>
        <w:r w:rsidRPr="0096501A" w:rsidDel="00613557">
          <w:rPr>
            <w:rFonts w:ascii="宋体" w:eastAsia="宋体" w:hAnsi="宋体" w:hint="eastAsia"/>
            <w:sz w:val="24"/>
            <w:szCs w:val="24"/>
            <w:highlight w:val="yellow"/>
            <w:rPrChange w:id="113" w:author="CENTER" w:date="2023-05-15T20:26:00Z">
              <w:rPr>
                <w:rFonts w:ascii="宋体" w:eastAsia="宋体" w:hAnsi="宋体" w:hint="eastAsia"/>
                <w:sz w:val="24"/>
                <w:szCs w:val="24"/>
              </w:rPr>
            </w:rPrChange>
          </w:rPr>
          <w:delText>得光谱仪更便于携带和小型化</w:delText>
        </w:r>
        <w:r w:rsidRPr="0096501A" w:rsidDel="00613557">
          <w:rPr>
            <w:rFonts w:ascii="宋体" w:eastAsia="宋体" w:hAnsi="宋体"/>
            <w:sz w:val="24"/>
            <w:szCs w:val="24"/>
            <w:highlight w:val="yellow"/>
            <w:rPrChange w:id="114" w:author="CENTER" w:date="2023-05-15T20:26:00Z">
              <w:rPr>
                <w:rFonts w:ascii="宋体" w:eastAsia="宋体" w:hAnsi="宋体"/>
                <w:sz w:val="24"/>
                <w:szCs w:val="24"/>
              </w:rPr>
            </w:rPrChange>
          </w:rPr>
          <w:delText>。</w:delText>
        </w:r>
      </w:del>
    </w:p>
    <w:p w14:paraId="717584CC" w14:textId="18F2412C" w:rsidR="00025142" w:rsidRDefault="003415E6" w:rsidP="000B4946">
      <w:pPr>
        <w:ind w:firstLineChars="200" w:firstLine="480"/>
        <w:rPr>
          <w:rFonts w:ascii="宋体" w:eastAsia="宋体" w:hAnsi="宋体"/>
          <w:sz w:val="24"/>
          <w:szCs w:val="24"/>
        </w:rPr>
      </w:pPr>
      <w:del w:id="115" w:author="CENTER" w:date="2023-05-16T12:32:00Z">
        <w:r w:rsidRPr="003415E6" w:rsidDel="009C3AEF">
          <w:rPr>
            <w:rFonts w:ascii="宋体" w:eastAsia="宋体" w:hAnsi="宋体" w:hint="eastAsia"/>
            <w:sz w:val="24"/>
            <w:szCs w:val="24"/>
          </w:rPr>
          <w:delText>作为最近的一个例子，</w:delText>
        </w:r>
      </w:del>
      <w:ins w:id="116" w:author="CENTER" w:date="2023-05-16T12:32:00Z">
        <w:r w:rsidR="009C3AEF">
          <w:rPr>
            <w:rFonts w:ascii="宋体" w:eastAsia="宋体" w:hAnsi="宋体" w:hint="eastAsia"/>
            <w:sz w:val="24"/>
            <w:szCs w:val="24"/>
          </w:rPr>
          <w:t>近期有研究表明，</w:t>
        </w:r>
      </w:ins>
      <w:r w:rsidRPr="003415E6">
        <w:rPr>
          <w:rFonts w:ascii="宋体" w:eastAsia="宋体" w:hAnsi="宋体" w:hint="eastAsia"/>
          <w:sz w:val="24"/>
          <w:szCs w:val="24"/>
        </w:rPr>
        <w:t>一个</w:t>
      </w:r>
      <w:r>
        <w:rPr>
          <w:rFonts w:ascii="宋体" w:eastAsia="宋体" w:hAnsi="宋体" w:hint="eastAsia"/>
          <w:sz w:val="24"/>
          <w:szCs w:val="24"/>
        </w:rPr>
        <w:t>由编码解码器框架构成的神经网络</w:t>
      </w:r>
      <w:ins w:id="117" w:author="CENTER" w:date="2023-05-16T12:24:00Z">
        <w:r w:rsidR="00232D11">
          <w:rPr>
            <w:rFonts w:ascii="宋体" w:eastAsia="宋体" w:hAnsi="宋体" w:hint="eastAsia"/>
            <w:sz w:val="24"/>
            <w:szCs w:val="24"/>
          </w:rPr>
          <w:t>所</w:t>
        </w:r>
      </w:ins>
      <w:ins w:id="118" w:author="CENTER" w:date="2023-05-16T12:17:00Z">
        <w:r w:rsidR="00DF33AA">
          <w:rPr>
            <w:rFonts w:ascii="宋体" w:eastAsia="宋体" w:hAnsi="宋体" w:hint="eastAsia"/>
            <w:sz w:val="24"/>
            <w:szCs w:val="24"/>
          </w:rPr>
          <w:t>构建的</w:t>
        </w:r>
      </w:ins>
      <w:del w:id="119" w:author="CENTER" w:date="2023-05-16T12:17:00Z">
        <w:r w:rsidDel="00DF33AA">
          <w:rPr>
            <w:rFonts w:ascii="宋体" w:eastAsia="宋体" w:hAnsi="宋体" w:hint="eastAsia"/>
            <w:sz w:val="24"/>
            <w:szCs w:val="24"/>
          </w:rPr>
          <w:delText>对</w:delText>
        </w:r>
      </w:del>
      <w:r>
        <w:rPr>
          <w:rFonts w:ascii="宋体" w:eastAsia="宋体" w:hAnsi="宋体" w:hint="eastAsia"/>
          <w:sz w:val="24"/>
          <w:szCs w:val="24"/>
        </w:rPr>
        <w:t>计算光谱</w:t>
      </w:r>
      <w:ins w:id="120" w:author="CENTER" w:date="2023-05-16T12:24:00Z">
        <w:r w:rsidR="00232D11">
          <w:rPr>
            <w:rFonts w:ascii="宋体" w:eastAsia="宋体" w:hAnsi="宋体" w:hint="eastAsia"/>
            <w:sz w:val="24"/>
            <w:szCs w:val="24"/>
          </w:rPr>
          <w:t>重建</w:t>
        </w:r>
      </w:ins>
      <w:r>
        <w:rPr>
          <w:rFonts w:ascii="宋体" w:eastAsia="宋体" w:hAnsi="宋体" w:hint="eastAsia"/>
          <w:sz w:val="24"/>
          <w:szCs w:val="24"/>
        </w:rPr>
        <w:t>系统</w:t>
      </w:r>
      <w:ins w:id="121" w:author="CENTER" w:date="2023-05-16T12:34:00Z">
        <w:r w:rsidR="00B94DD3">
          <w:rPr>
            <w:rFonts w:ascii="宋体" w:eastAsia="宋体" w:hAnsi="宋体" w:hint="eastAsia"/>
            <w:sz w:val="24"/>
            <w:szCs w:val="24"/>
          </w:rPr>
          <w:t>所取得的结果</w:t>
        </w:r>
      </w:ins>
      <w:del w:id="122" w:author="CENTER" w:date="2023-05-16T12:24:00Z">
        <w:r w:rsidDel="00232D11">
          <w:rPr>
            <w:rFonts w:ascii="宋体" w:eastAsia="宋体" w:hAnsi="宋体" w:hint="eastAsia"/>
            <w:sz w:val="24"/>
            <w:szCs w:val="24"/>
          </w:rPr>
          <w:delText>进行的光谱重建</w:delText>
        </w:r>
      </w:del>
      <w:r>
        <w:rPr>
          <w:rFonts w:ascii="宋体" w:eastAsia="宋体" w:hAnsi="宋体" w:hint="eastAsia"/>
          <w:sz w:val="24"/>
          <w:szCs w:val="24"/>
        </w:rPr>
        <w:t>证明了深度学习的引入对光谱重建有着重大的帮助。</w:t>
      </w:r>
      <w:del w:id="123" w:author="CENTER" w:date="2023-05-16T12:24:00Z">
        <w:r w:rsidRPr="003415E6" w:rsidDel="00232D11">
          <w:rPr>
            <w:rFonts w:ascii="宋体" w:eastAsia="宋体" w:hAnsi="宋体"/>
            <w:sz w:val="24"/>
            <w:szCs w:val="24"/>
          </w:rPr>
          <w:delText>例如</w:delText>
        </w:r>
      </w:del>
      <w:del w:id="124" w:author="CENTER" w:date="2023-05-16T12:25:00Z">
        <w:r w:rsidRPr="003415E6" w:rsidDel="00232D11">
          <w:rPr>
            <w:rFonts w:ascii="宋体" w:eastAsia="宋体" w:hAnsi="宋体"/>
            <w:sz w:val="24"/>
            <w:szCs w:val="24"/>
          </w:rPr>
          <w:delText>，</w:delText>
        </w:r>
      </w:del>
      <w:ins w:id="125" w:author="CENTER" w:date="2023-05-16T12:25:00Z">
        <w:r w:rsidR="00232D11">
          <w:rPr>
            <w:rFonts w:ascii="宋体" w:eastAsia="宋体" w:hAnsi="宋体" w:hint="eastAsia"/>
            <w:sz w:val="24"/>
            <w:szCs w:val="24"/>
          </w:rPr>
          <w:t>而</w:t>
        </w:r>
      </w:ins>
      <w:r>
        <w:rPr>
          <w:rFonts w:ascii="宋体" w:eastAsia="宋体" w:hAnsi="宋体" w:hint="eastAsia"/>
          <w:sz w:val="24"/>
          <w:szCs w:val="24"/>
        </w:rPr>
        <w:t>残差设计和</w:t>
      </w:r>
      <w:r w:rsidRPr="0096501A">
        <w:rPr>
          <w:rFonts w:ascii="宋体" w:eastAsia="宋体" w:hAnsi="宋体" w:hint="eastAsia"/>
          <w:sz w:val="24"/>
          <w:szCs w:val="24"/>
          <w:highlight w:val="yellow"/>
          <w:rPrChange w:id="126" w:author="CENTER" w:date="2023-05-15T20:26:00Z">
            <w:rPr>
              <w:rFonts w:ascii="宋体" w:eastAsia="宋体" w:hAnsi="宋体" w:hint="eastAsia"/>
              <w:sz w:val="24"/>
              <w:szCs w:val="24"/>
            </w:rPr>
          </w:rPrChange>
        </w:rPr>
        <w:t>自</w:t>
      </w:r>
      <w:del w:id="127" w:author="CENTER" w:date="2023-05-15T20:28:00Z">
        <w:r w:rsidRPr="0096501A" w:rsidDel="00096240">
          <w:rPr>
            <w:rFonts w:ascii="宋体" w:eastAsia="宋体" w:hAnsi="宋体" w:hint="eastAsia"/>
            <w:sz w:val="24"/>
            <w:szCs w:val="24"/>
            <w:highlight w:val="yellow"/>
            <w:rPrChange w:id="128" w:author="CENTER" w:date="2023-05-15T20:26:00Z">
              <w:rPr>
                <w:rFonts w:ascii="宋体" w:eastAsia="宋体" w:hAnsi="宋体" w:hint="eastAsia"/>
                <w:sz w:val="24"/>
                <w:szCs w:val="24"/>
              </w:rPr>
            </w:rPrChange>
          </w:rPr>
          <w:delText>主</w:delText>
        </w:r>
      </w:del>
      <w:ins w:id="129" w:author="CENTER" w:date="2023-05-15T20:28:00Z">
        <w:r w:rsidR="00096240">
          <w:rPr>
            <w:rFonts w:ascii="宋体" w:eastAsia="宋体" w:hAnsi="宋体" w:hint="eastAsia"/>
            <w:sz w:val="24"/>
            <w:szCs w:val="24"/>
            <w:highlight w:val="yellow"/>
          </w:rPr>
          <w:t>注意</w:t>
        </w:r>
      </w:ins>
      <w:r w:rsidRPr="0096501A">
        <w:rPr>
          <w:rFonts w:ascii="宋体" w:eastAsia="宋体" w:hAnsi="宋体" w:hint="eastAsia"/>
          <w:sz w:val="24"/>
          <w:szCs w:val="24"/>
          <w:highlight w:val="yellow"/>
          <w:rPrChange w:id="130" w:author="CENTER" w:date="2023-05-15T20:26:00Z">
            <w:rPr>
              <w:rFonts w:ascii="宋体" w:eastAsia="宋体" w:hAnsi="宋体" w:hint="eastAsia"/>
              <w:sz w:val="24"/>
              <w:szCs w:val="24"/>
            </w:rPr>
          </w:rPrChange>
        </w:rPr>
        <w:t>力机制</w:t>
      </w:r>
      <w:del w:id="131" w:author="CENTER" w:date="2023-05-16T12:25:00Z">
        <w:r w:rsidDel="00232D11">
          <w:rPr>
            <w:rFonts w:ascii="宋体" w:eastAsia="宋体" w:hAnsi="宋体" w:hint="eastAsia"/>
            <w:sz w:val="24"/>
            <w:szCs w:val="24"/>
          </w:rPr>
          <w:delText>的</w:delText>
        </w:r>
      </w:del>
      <w:r>
        <w:rPr>
          <w:rFonts w:ascii="宋体" w:eastAsia="宋体" w:hAnsi="宋体" w:hint="eastAsia"/>
          <w:sz w:val="24"/>
          <w:szCs w:val="24"/>
        </w:rPr>
        <w:t>，这两个新</w:t>
      </w:r>
      <w:del w:id="132" w:author="CENTER" w:date="2023-05-16T12:25:00Z">
        <w:r w:rsidDel="00780925">
          <w:rPr>
            <w:rFonts w:ascii="宋体" w:eastAsia="宋体" w:hAnsi="宋体" w:hint="eastAsia"/>
            <w:sz w:val="24"/>
            <w:szCs w:val="24"/>
          </w:rPr>
          <w:delText>的</w:delText>
        </w:r>
      </w:del>
      <w:r>
        <w:rPr>
          <w:rFonts w:ascii="宋体" w:eastAsia="宋体" w:hAnsi="宋体" w:hint="eastAsia"/>
          <w:sz w:val="24"/>
          <w:szCs w:val="24"/>
        </w:rPr>
        <w:t>方法</w:t>
      </w:r>
      <w:ins w:id="133" w:author="CENTER" w:date="2023-05-16T12:25:00Z">
        <w:r w:rsidR="00780925">
          <w:rPr>
            <w:rFonts w:ascii="宋体" w:eastAsia="宋体" w:hAnsi="宋体" w:hint="eastAsia"/>
            <w:sz w:val="24"/>
            <w:szCs w:val="24"/>
          </w:rPr>
          <w:t>的加入</w:t>
        </w:r>
      </w:ins>
      <w:r>
        <w:rPr>
          <w:rFonts w:ascii="宋体" w:eastAsia="宋体" w:hAnsi="宋体" w:hint="eastAsia"/>
          <w:sz w:val="24"/>
          <w:szCs w:val="24"/>
        </w:rPr>
        <w:t>已经被证实了在N</w:t>
      </w:r>
      <w:r>
        <w:rPr>
          <w:rFonts w:ascii="宋体" w:eastAsia="宋体" w:hAnsi="宋体"/>
          <w:sz w:val="24"/>
          <w:szCs w:val="24"/>
        </w:rPr>
        <w:t>LP</w:t>
      </w:r>
      <w:r>
        <w:rPr>
          <w:rFonts w:ascii="宋体" w:eastAsia="宋体" w:hAnsi="宋体" w:hint="eastAsia"/>
          <w:sz w:val="24"/>
          <w:szCs w:val="24"/>
        </w:rPr>
        <w:t>和C</w:t>
      </w:r>
      <w:r>
        <w:rPr>
          <w:rFonts w:ascii="宋体" w:eastAsia="宋体" w:hAnsi="宋体"/>
          <w:sz w:val="24"/>
          <w:szCs w:val="24"/>
        </w:rPr>
        <w:t>V</w:t>
      </w:r>
      <w:r>
        <w:rPr>
          <w:rFonts w:ascii="宋体" w:eastAsia="宋体" w:hAnsi="宋体" w:hint="eastAsia"/>
          <w:sz w:val="24"/>
          <w:szCs w:val="24"/>
        </w:rPr>
        <w:t>领域对语言和图像重建等其他研究有</w:t>
      </w:r>
      <w:ins w:id="134" w:author="CENTER" w:date="2023-05-16T12:25:00Z">
        <w:r w:rsidR="00780925">
          <w:rPr>
            <w:rFonts w:ascii="宋体" w:eastAsia="宋体" w:hAnsi="宋体" w:hint="eastAsia"/>
            <w:sz w:val="24"/>
            <w:szCs w:val="24"/>
          </w:rPr>
          <w:t>着</w:t>
        </w:r>
      </w:ins>
      <w:del w:id="135" w:author="CENTER" w:date="2023-05-16T12:25:00Z">
        <w:r w:rsidDel="00780925">
          <w:rPr>
            <w:rFonts w:ascii="宋体" w:eastAsia="宋体" w:hAnsi="宋体" w:hint="eastAsia"/>
            <w:sz w:val="24"/>
            <w:szCs w:val="24"/>
          </w:rPr>
          <w:delText>这</w:delText>
        </w:r>
      </w:del>
      <w:r>
        <w:rPr>
          <w:rFonts w:ascii="宋体" w:eastAsia="宋体" w:hAnsi="宋体" w:hint="eastAsia"/>
          <w:sz w:val="24"/>
          <w:szCs w:val="24"/>
        </w:rPr>
        <w:t>重大的提升，甚至基于</w:t>
      </w:r>
      <w:proofErr w:type="spellStart"/>
      <w:r>
        <w:rPr>
          <w:rFonts w:ascii="宋体" w:eastAsia="宋体" w:hAnsi="宋体" w:hint="eastAsia"/>
          <w:sz w:val="24"/>
          <w:szCs w:val="24"/>
        </w:rPr>
        <w:t>Transfrom</w:t>
      </w:r>
      <w:proofErr w:type="spellEnd"/>
      <w:r>
        <w:rPr>
          <w:rFonts w:ascii="宋体" w:eastAsia="宋体" w:hAnsi="宋体" w:hint="eastAsia"/>
          <w:sz w:val="24"/>
          <w:szCs w:val="24"/>
        </w:rPr>
        <w:t>框架的G</w:t>
      </w:r>
      <w:r>
        <w:rPr>
          <w:rFonts w:ascii="宋体" w:eastAsia="宋体" w:hAnsi="宋体"/>
          <w:sz w:val="24"/>
          <w:szCs w:val="24"/>
        </w:rPr>
        <w:t>PT</w:t>
      </w:r>
      <w:r>
        <w:rPr>
          <w:rFonts w:ascii="宋体" w:eastAsia="宋体" w:hAnsi="宋体" w:hint="eastAsia"/>
          <w:sz w:val="24"/>
          <w:szCs w:val="24"/>
        </w:rPr>
        <w:t>现在大放光彩。</w:t>
      </w:r>
      <w:commentRangeStart w:id="136"/>
      <w:r>
        <w:rPr>
          <w:rFonts w:ascii="宋体" w:eastAsia="宋体" w:hAnsi="宋体" w:hint="eastAsia"/>
          <w:sz w:val="24"/>
          <w:szCs w:val="24"/>
        </w:rPr>
        <w:t>清华的团队</w:t>
      </w:r>
      <w:commentRangeEnd w:id="136"/>
      <w:r w:rsidR="00FE258E">
        <w:rPr>
          <w:rStyle w:val="aa"/>
        </w:rPr>
        <w:commentReference w:id="136"/>
      </w:r>
      <w:r>
        <w:rPr>
          <w:rFonts w:ascii="宋体" w:eastAsia="宋体" w:hAnsi="宋体" w:hint="eastAsia"/>
          <w:sz w:val="24"/>
          <w:szCs w:val="24"/>
        </w:rPr>
        <w:t>已经用编码解码器的神经网络架构展示了对光谱重建所提升的效果，使用的随机编码也能够达到</w:t>
      </w:r>
      <w:r w:rsidRPr="00FE258E">
        <w:rPr>
          <w:rFonts w:ascii="宋体" w:eastAsia="宋体" w:hAnsi="宋体" w:hint="eastAsia"/>
          <w:sz w:val="24"/>
          <w:szCs w:val="24"/>
          <w:highlight w:val="yellow"/>
          <w:rPrChange w:id="137" w:author="CENTER" w:date="2023-05-15T20:27:00Z">
            <w:rPr>
              <w:rFonts w:ascii="宋体" w:eastAsia="宋体" w:hAnsi="宋体" w:hint="eastAsia"/>
              <w:sz w:val="24"/>
              <w:szCs w:val="24"/>
            </w:rPr>
          </w:rPrChange>
        </w:rPr>
        <w:t>百分之</w:t>
      </w:r>
      <w:proofErr w:type="gramStart"/>
      <w:r w:rsidRPr="00FE258E">
        <w:rPr>
          <w:rFonts w:ascii="宋体" w:eastAsia="宋体" w:hAnsi="宋体"/>
          <w:sz w:val="24"/>
          <w:szCs w:val="24"/>
          <w:highlight w:val="yellow"/>
          <w:rPrChange w:id="138" w:author="CENTER" w:date="2023-05-15T20:27:00Z">
            <w:rPr>
              <w:rFonts w:ascii="宋体" w:eastAsia="宋体" w:hAnsi="宋体"/>
              <w:sz w:val="24"/>
              <w:szCs w:val="24"/>
            </w:rPr>
          </w:rPrChange>
        </w:rPr>
        <w:t>99</w:t>
      </w:r>
      <w:proofErr w:type="gramEnd"/>
      <w:r w:rsidRPr="00FE258E">
        <w:rPr>
          <w:rFonts w:ascii="宋体" w:eastAsia="宋体" w:hAnsi="宋体"/>
          <w:sz w:val="24"/>
          <w:szCs w:val="24"/>
          <w:highlight w:val="yellow"/>
          <w:rPrChange w:id="139" w:author="CENTER" w:date="2023-05-15T20:27:00Z">
            <w:rPr>
              <w:rFonts w:ascii="宋体" w:eastAsia="宋体" w:hAnsi="宋体"/>
              <w:sz w:val="24"/>
              <w:szCs w:val="24"/>
            </w:rPr>
          </w:rPrChange>
        </w:rPr>
        <w:t>.5</w:t>
      </w:r>
      <w:r w:rsidRPr="00FE258E">
        <w:rPr>
          <w:rFonts w:ascii="宋体" w:eastAsia="宋体" w:hAnsi="宋体" w:hint="eastAsia"/>
          <w:sz w:val="24"/>
          <w:szCs w:val="24"/>
          <w:highlight w:val="yellow"/>
          <w:rPrChange w:id="140" w:author="CENTER" w:date="2023-05-15T20:27:00Z">
            <w:rPr>
              <w:rFonts w:ascii="宋体" w:eastAsia="宋体" w:hAnsi="宋体" w:hint="eastAsia"/>
              <w:sz w:val="24"/>
              <w:szCs w:val="24"/>
            </w:rPr>
          </w:rPrChange>
        </w:rPr>
        <w:t>以上的光谱准确率</w:t>
      </w:r>
      <w:r>
        <w:rPr>
          <w:rFonts w:ascii="宋体" w:eastAsia="宋体" w:hAnsi="宋体" w:hint="eastAsia"/>
          <w:sz w:val="24"/>
          <w:szCs w:val="24"/>
        </w:rPr>
        <w:t>，但依旧对光谱重建的</w:t>
      </w:r>
      <w:r w:rsidRPr="00096240">
        <w:rPr>
          <w:rFonts w:ascii="宋体" w:eastAsia="宋体" w:hAnsi="宋体" w:hint="eastAsia"/>
          <w:sz w:val="24"/>
          <w:szCs w:val="24"/>
          <w:highlight w:val="yellow"/>
          <w:rPrChange w:id="141" w:author="CENTER" w:date="2023-05-15T20:27:00Z">
            <w:rPr>
              <w:rFonts w:ascii="宋体" w:eastAsia="宋体" w:hAnsi="宋体" w:hint="eastAsia"/>
              <w:sz w:val="24"/>
              <w:szCs w:val="24"/>
            </w:rPr>
          </w:rPrChange>
        </w:rPr>
        <w:t>可适应性没有达到可以实际使用的程度</w:t>
      </w:r>
      <w:r>
        <w:rPr>
          <w:rFonts w:ascii="宋体" w:eastAsia="宋体" w:hAnsi="宋体" w:hint="eastAsia"/>
          <w:sz w:val="24"/>
          <w:szCs w:val="24"/>
        </w:rPr>
        <w:t>，因此通过引入残差和自注意力机制</w:t>
      </w:r>
      <w:r>
        <w:rPr>
          <w:rFonts w:ascii="宋体" w:eastAsia="宋体" w:hAnsi="宋体" w:hint="eastAsia"/>
          <w:sz w:val="24"/>
          <w:szCs w:val="24"/>
        </w:rPr>
        <w:lastRenderedPageBreak/>
        <w:t>来提升光谱重建的准确性和</w:t>
      </w:r>
      <w:del w:id="142" w:author="CENTER" w:date="2023-05-15T20:28:00Z">
        <w:r w:rsidDel="00096240">
          <w:rPr>
            <w:rFonts w:ascii="宋体" w:eastAsia="宋体" w:hAnsi="宋体" w:hint="eastAsia"/>
            <w:sz w:val="24"/>
            <w:szCs w:val="24"/>
          </w:rPr>
          <w:delText>提高</w:delText>
        </w:r>
      </w:del>
      <w:r>
        <w:rPr>
          <w:rFonts w:ascii="宋体" w:eastAsia="宋体" w:hAnsi="宋体" w:hint="eastAsia"/>
          <w:sz w:val="24"/>
          <w:szCs w:val="24"/>
        </w:rPr>
        <w:t>稳定性。残差网络的机制可以对上一步更好的结果进行记录并保存，这样可以使得当网络层数过于深时防止其过拟合，而自注意力机制能够更好的提高光谱编码之类的相关性，从而更好提取特征进行重建。</w:t>
      </w:r>
    </w:p>
    <w:p w14:paraId="42B3F49C" w14:textId="2F4DC724" w:rsidR="000104E6" w:rsidRDefault="008B2C2B" w:rsidP="00025142">
      <w:pPr>
        <w:ind w:firstLineChars="200" w:firstLine="480"/>
        <w:rPr>
          <w:rFonts w:ascii="宋体" w:eastAsia="宋体" w:hAnsi="宋体"/>
          <w:sz w:val="24"/>
          <w:szCs w:val="24"/>
        </w:rPr>
      </w:pPr>
      <w:r w:rsidRPr="00C41C94">
        <w:rPr>
          <w:rFonts w:ascii="宋体" w:eastAsia="宋体" w:hAnsi="宋体"/>
          <w:sz w:val="24"/>
          <w:szCs w:val="24"/>
          <w:highlight w:val="yellow"/>
          <w:rPrChange w:id="143" w:author="CENTER" w:date="2023-05-16T12:39:00Z">
            <w:rPr>
              <w:rFonts w:ascii="宋体" w:eastAsia="宋体" w:hAnsi="宋体"/>
              <w:sz w:val="24"/>
              <w:szCs w:val="24"/>
            </w:rPr>
          </w:rPrChange>
        </w:rPr>
        <w:t>计算光谱重建是一种新型的光谱重建方法，</w:t>
      </w:r>
      <w:r w:rsidR="00025142" w:rsidRPr="00C41C94">
        <w:rPr>
          <w:rFonts w:ascii="宋体" w:eastAsia="宋体" w:hAnsi="宋体" w:hint="eastAsia"/>
          <w:sz w:val="24"/>
          <w:szCs w:val="24"/>
          <w:highlight w:val="yellow"/>
          <w:rPrChange w:id="144" w:author="CENTER" w:date="2023-05-16T12:39:00Z">
            <w:rPr>
              <w:rFonts w:ascii="宋体" w:eastAsia="宋体" w:hAnsi="宋体" w:hint="eastAsia"/>
              <w:sz w:val="24"/>
              <w:szCs w:val="24"/>
            </w:rPr>
          </w:rPrChange>
        </w:rPr>
        <w:t>区别与</w:t>
      </w:r>
      <w:del w:id="145" w:author="CENTER" w:date="2023-05-15T20:29:00Z">
        <w:r w:rsidR="00025142" w:rsidRPr="00C41C94" w:rsidDel="00B22A69">
          <w:rPr>
            <w:rFonts w:ascii="宋体" w:eastAsia="宋体" w:hAnsi="宋体" w:hint="eastAsia"/>
            <w:sz w:val="24"/>
            <w:szCs w:val="24"/>
            <w:highlight w:val="yellow"/>
            <w:rPrChange w:id="146" w:author="CENTER" w:date="2023-05-16T12:39:00Z">
              <w:rPr>
                <w:rFonts w:ascii="宋体" w:eastAsia="宋体" w:hAnsi="宋体" w:hint="eastAsia"/>
                <w:sz w:val="24"/>
                <w:szCs w:val="24"/>
              </w:rPr>
            </w:rPrChange>
          </w:rPr>
          <w:delText>传统的</w:delText>
        </w:r>
      </w:del>
      <w:r w:rsidR="00025142" w:rsidRPr="00C41C94">
        <w:rPr>
          <w:rFonts w:ascii="宋体" w:eastAsia="宋体" w:hAnsi="宋体" w:hint="eastAsia"/>
          <w:sz w:val="24"/>
          <w:szCs w:val="24"/>
          <w:highlight w:val="yellow"/>
          <w:rPrChange w:id="147" w:author="CENTER" w:date="2023-05-16T12:39:00Z">
            <w:rPr>
              <w:rFonts w:ascii="宋体" w:eastAsia="宋体" w:hAnsi="宋体" w:hint="eastAsia"/>
              <w:sz w:val="24"/>
              <w:szCs w:val="24"/>
            </w:rPr>
          </w:rPrChange>
        </w:rPr>
        <w:t>光栅光谱仪直接进行分光或者滤波片的设计方式从而直接得到物体的光谱信息不同。计算光谱系统更多通过设计不同的材料层和编码矩阵，</w:t>
      </w:r>
      <w:r w:rsidRPr="00C41C94">
        <w:rPr>
          <w:rFonts w:ascii="宋体" w:eastAsia="宋体" w:hAnsi="宋体"/>
          <w:sz w:val="24"/>
          <w:szCs w:val="24"/>
          <w:highlight w:val="yellow"/>
          <w:rPrChange w:id="148" w:author="CENTER" w:date="2023-05-16T12:39:00Z">
            <w:rPr>
              <w:rFonts w:ascii="宋体" w:eastAsia="宋体" w:hAnsi="宋体"/>
              <w:sz w:val="24"/>
              <w:szCs w:val="24"/>
            </w:rPr>
          </w:rPrChange>
        </w:rPr>
        <w:t>它可以利用计算机算法来处理光学信号，从而实现光谱的重建</w:t>
      </w:r>
      <w:r w:rsidR="00025142" w:rsidRPr="00C41C94">
        <w:rPr>
          <w:rFonts w:ascii="宋体" w:eastAsia="宋体" w:hAnsi="宋体" w:hint="eastAsia"/>
          <w:sz w:val="24"/>
          <w:szCs w:val="24"/>
          <w:highlight w:val="yellow"/>
          <w:rPrChange w:id="149" w:author="CENTER" w:date="2023-05-16T12:39:00Z">
            <w:rPr>
              <w:rFonts w:ascii="宋体" w:eastAsia="宋体" w:hAnsi="宋体" w:hint="eastAsia"/>
              <w:sz w:val="24"/>
              <w:szCs w:val="24"/>
            </w:rPr>
          </w:rPrChange>
        </w:rPr>
        <w:t>，得到物体的光谱信息</w:t>
      </w:r>
      <w:r w:rsidRPr="00C41C94">
        <w:rPr>
          <w:rFonts w:ascii="宋体" w:eastAsia="宋体" w:hAnsi="宋体"/>
          <w:sz w:val="24"/>
          <w:szCs w:val="24"/>
          <w:highlight w:val="yellow"/>
          <w:rPrChange w:id="150" w:author="CENTER" w:date="2023-05-16T12:39:00Z">
            <w:rPr>
              <w:rFonts w:ascii="宋体" w:eastAsia="宋体" w:hAnsi="宋体"/>
              <w:sz w:val="24"/>
              <w:szCs w:val="24"/>
            </w:rPr>
          </w:rPrChange>
        </w:rPr>
        <w:t>。与传统的光谱仪相比，计算光谱重建具有成本低、体积小和易于操作等优点，因此在许多应用场合具有广泛的应用前景</w:t>
      </w:r>
      <w:r w:rsidRPr="00881D3D">
        <w:rPr>
          <w:rFonts w:ascii="宋体" w:eastAsia="宋体" w:hAnsi="宋体"/>
          <w:sz w:val="24"/>
          <w:szCs w:val="24"/>
        </w:rPr>
        <w:t>。在这项研究中，我们</w:t>
      </w:r>
      <w:r w:rsidR="00F5023D">
        <w:rPr>
          <w:rFonts w:ascii="宋体" w:eastAsia="宋体" w:hAnsi="宋体" w:hint="eastAsia"/>
          <w:sz w:val="24"/>
          <w:szCs w:val="24"/>
        </w:rPr>
        <w:t>先是对透过率函数库进行筛选并</w:t>
      </w:r>
      <w:r w:rsidR="000E6A4C">
        <w:rPr>
          <w:rFonts w:ascii="宋体" w:eastAsia="宋体" w:hAnsi="宋体" w:hint="eastAsia"/>
          <w:sz w:val="24"/>
          <w:szCs w:val="24"/>
        </w:rPr>
        <w:t>形成</w:t>
      </w:r>
      <w:r w:rsidR="00F5023D">
        <w:rPr>
          <w:rFonts w:ascii="宋体" w:eastAsia="宋体" w:hAnsi="宋体" w:hint="eastAsia"/>
          <w:sz w:val="24"/>
          <w:szCs w:val="24"/>
        </w:rPr>
        <w:t>编码矩阵，当物体的</w:t>
      </w:r>
      <w:proofErr w:type="gramStart"/>
      <w:r w:rsidR="00F5023D">
        <w:rPr>
          <w:rFonts w:ascii="宋体" w:eastAsia="宋体" w:hAnsi="宋体" w:hint="eastAsia"/>
          <w:sz w:val="24"/>
          <w:szCs w:val="24"/>
        </w:rPr>
        <w:t>光信息</w:t>
      </w:r>
      <w:proofErr w:type="gramEnd"/>
      <w:r w:rsidR="00F5023D">
        <w:rPr>
          <w:rFonts w:ascii="宋体" w:eastAsia="宋体" w:hAnsi="宋体" w:hint="eastAsia"/>
          <w:sz w:val="24"/>
          <w:szCs w:val="24"/>
        </w:rPr>
        <w:t>通过该设计的</w:t>
      </w:r>
      <w:proofErr w:type="gramStart"/>
      <w:r w:rsidR="00F5023D">
        <w:rPr>
          <w:rFonts w:ascii="宋体" w:eastAsia="宋体" w:hAnsi="宋体" w:hint="eastAsia"/>
          <w:sz w:val="24"/>
          <w:szCs w:val="24"/>
        </w:rPr>
        <w:t>光学超</w:t>
      </w:r>
      <w:proofErr w:type="gramEnd"/>
      <w:r w:rsidR="00F5023D">
        <w:rPr>
          <w:rFonts w:ascii="宋体" w:eastAsia="宋体" w:hAnsi="宋体" w:hint="eastAsia"/>
          <w:sz w:val="24"/>
          <w:szCs w:val="24"/>
        </w:rPr>
        <w:t>表面层后会发生光学的转换成一种新的编码数据，</w:t>
      </w:r>
      <w:r w:rsidR="00F5023D" w:rsidRPr="00561700">
        <w:rPr>
          <w:rFonts w:ascii="宋体" w:eastAsia="宋体" w:hAnsi="宋体" w:hint="eastAsia"/>
          <w:sz w:val="24"/>
          <w:szCs w:val="24"/>
          <w:highlight w:val="yellow"/>
          <w:rPrChange w:id="151" w:author="CENTER" w:date="2023-05-15T20:32:00Z">
            <w:rPr>
              <w:rFonts w:ascii="宋体" w:eastAsia="宋体" w:hAnsi="宋体" w:hint="eastAsia"/>
              <w:sz w:val="24"/>
              <w:szCs w:val="24"/>
            </w:rPr>
          </w:rPrChange>
        </w:rPr>
        <w:t>该编码数据就是物体的光谱信息的不同表示</w:t>
      </w:r>
      <w:r w:rsidR="00F5023D">
        <w:rPr>
          <w:rFonts w:ascii="宋体" w:eastAsia="宋体" w:hAnsi="宋体" w:hint="eastAsia"/>
          <w:sz w:val="24"/>
          <w:szCs w:val="24"/>
        </w:rPr>
        <w:t>，因此需要用算法来对其进行解码还原成物体本身的光谱信息。在这</w:t>
      </w:r>
      <w:ins w:id="152" w:author="CENTER" w:date="2023-05-15T20:32:00Z">
        <w:r w:rsidR="00561700">
          <w:rPr>
            <w:rFonts w:ascii="宋体" w:eastAsia="宋体" w:hAnsi="宋体" w:hint="eastAsia"/>
            <w:sz w:val="24"/>
            <w:szCs w:val="24"/>
          </w:rPr>
          <w:t>一</w:t>
        </w:r>
      </w:ins>
      <w:r w:rsidR="00F5023D">
        <w:rPr>
          <w:rFonts w:ascii="宋体" w:eastAsia="宋体" w:hAnsi="宋体" w:hint="eastAsia"/>
          <w:sz w:val="24"/>
          <w:szCs w:val="24"/>
        </w:rPr>
        <w:t>步中我们使用了相关系数的筛选方式并将该方式的结果直接用于构建的光谱编码矩阵进行数据集的建立，并构建了一套反馈机制，能够对相关系数的效果进行评估。而对光谱数据的收集分为仿真模拟和实际测试两类光谱，模拟光谱是由</w:t>
      </w:r>
      <w:r w:rsidR="000104E6">
        <w:rPr>
          <w:rFonts w:ascii="宋体" w:eastAsia="宋体" w:hAnsi="宋体" w:hint="eastAsia"/>
          <w:sz w:val="24"/>
          <w:szCs w:val="24"/>
        </w:rPr>
        <w:t>高斯函数拟合而来，</w:t>
      </w:r>
      <w:ins w:id="153" w:author="CENTER" w:date="2023-05-15T20:34:00Z">
        <w:r w:rsidR="00022D45">
          <w:rPr>
            <w:rFonts w:ascii="宋体" w:eastAsia="宋体" w:hAnsi="宋体" w:hint="eastAsia"/>
            <w:sz w:val="24"/>
            <w:szCs w:val="24"/>
          </w:rPr>
          <w:t>其中高斯模拟了</w:t>
        </w:r>
        <w:r w:rsidR="00022D45">
          <w:rPr>
            <w:rFonts w:ascii="宋体" w:eastAsia="宋体" w:hAnsi="宋体"/>
            <w:sz w:val="24"/>
            <w:szCs w:val="24"/>
          </w:rPr>
          <w:t>200000</w:t>
        </w:r>
        <w:r w:rsidR="00022D45">
          <w:rPr>
            <w:rFonts w:ascii="宋体" w:eastAsia="宋体" w:hAnsi="宋体" w:hint="eastAsia"/>
            <w:sz w:val="24"/>
            <w:szCs w:val="24"/>
          </w:rPr>
          <w:t>条光谱数据，并以</w:t>
        </w:r>
        <w:r w:rsidR="00022D45">
          <w:rPr>
            <w:rFonts w:ascii="宋体" w:eastAsia="宋体" w:hAnsi="宋体"/>
            <w:sz w:val="24"/>
            <w:szCs w:val="24"/>
          </w:rPr>
          <w:t>8</w:t>
        </w:r>
        <w:r w:rsidR="00022D45">
          <w:rPr>
            <w:rFonts w:ascii="宋体" w:eastAsia="宋体" w:hAnsi="宋体" w:hint="eastAsia"/>
            <w:sz w:val="24"/>
            <w:szCs w:val="24"/>
          </w:rPr>
          <w:t>:</w:t>
        </w:r>
        <w:r w:rsidR="00022D45">
          <w:rPr>
            <w:rFonts w:ascii="宋体" w:eastAsia="宋体" w:hAnsi="宋体"/>
            <w:sz w:val="24"/>
            <w:szCs w:val="24"/>
          </w:rPr>
          <w:t>2</w:t>
        </w:r>
        <w:r w:rsidR="00022D45">
          <w:rPr>
            <w:rFonts w:ascii="宋体" w:eastAsia="宋体" w:hAnsi="宋体" w:hint="eastAsia"/>
            <w:sz w:val="24"/>
            <w:szCs w:val="24"/>
          </w:rPr>
          <w:t>划分为训练集和测试集，</w:t>
        </w:r>
      </w:ins>
      <w:r w:rsidR="000104E6">
        <w:rPr>
          <w:rFonts w:ascii="宋体" w:eastAsia="宋体" w:hAnsi="宋体" w:hint="eastAsia"/>
          <w:sz w:val="24"/>
          <w:szCs w:val="24"/>
        </w:rPr>
        <w:t>实际光谱是由海洋光学的光谱仪对</w:t>
      </w:r>
      <w:ins w:id="154" w:author="CENTER" w:date="2023-05-16T12:38:00Z">
        <w:r w:rsidR="009C334E">
          <w:rPr>
            <w:rFonts w:ascii="宋体" w:eastAsia="宋体" w:hAnsi="宋体" w:hint="eastAsia"/>
            <w:sz w:val="24"/>
            <w:szCs w:val="24"/>
          </w:rPr>
          <w:t>色</w:t>
        </w:r>
        <w:proofErr w:type="gramStart"/>
        <w:r w:rsidR="009C334E">
          <w:rPr>
            <w:rFonts w:ascii="宋体" w:eastAsia="宋体" w:hAnsi="宋体" w:hint="eastAsia"/>
            <w:sz w:val="24"/>
            <w:szCs w:val="24"/>
          </w:rPr>
          <w:t>卡</w:t>
        </w:r>
      </w:ins>
      <w:r w:rsidR="000104E6" w:rsidRPr="00C42DB0">
        <w:rPr>
          <w:rFonts w:ascii="宋体" w:eastAsia="宋体" w:hAnsi="宋体" w:hint="eastAsia"/>
          <w:sz w:val="24"/>
          <w:szCs w:val="24"/>
          <w:highlight w:val="yellow"/>
          <w:rPrChange w:id="155" w:author="CENTER" w:date="2023-05-15T20:33:00Z">
            <w:rPr>
              <w:rFonts w:ascii="宋体" w:eastAsia="宋体" w:hAnsi="宋体" w:hint="eastAsia"/>
              <w:sz w:val="24"/>
              <w:szCs w:val="24"/>
            </w:rPr>
          </w:rPrChange>
        </w:rPr>
        <w:t>现实</w:t>
      </w:r>
      <w:proofErr w:type="gramEnd"/>
      <w:r w:rsidR="000104E6" w:rsidRPr="00C42DB0">
        <w:rPr>
          <w:rFonts w:ascii="宋体" w:eastAsia="宋体" w:hAnsi="宋体" w:hint="eastAsia"/>
          <w:sz w:val="24"/>
          <w:szCs w:val="24"/>
          <w:highlight w:val="yellow"/>
          <w:rPrChange w:id="156" w:author="CENTER" w:date="2023-05-15T20:33:00Z">
            <w:rPr>
              <w:rFonts w:ascii="宋体" w:eastAsia="宋体" w:hAnsi="宋体" w:hint="eastAsia"/>
              <w:sz w:val="24"/>
              <w:szCs w:val="24"/>
            </w:rPr>
          </w:rPrChange>
        </w:rPr>
        <w:t>环境中的物体</w:t>
      </w:r>
      <w:commentRangeStart w:id="157"/>
      <w:r w:rsidR="000104E6">
        <w:rPr>
          <w:rFonts w:ascii="宋体" w:eastAsia="宋体" w:hAnsi="宋体" w:hint="eastAsia"/>
          <w:sz w:val="24"/>
          <w:szCs w:val="24"/>
        </w:rPr>
        <w:t>所</w:t>
      </w:r>
      <w:commentRangeEnd w:id="157"/>
      <w:r w:rsidR="00C42DB0">
        <w:rPr>
          <w:rStyle w:val="aa"/>
        </w:rPr>
        <w:commentReference w:id="157"/>
      </w:r>
      <w:r w:rsidR="000104E6">
        <w:rPr>
          <w:rFonts w:ascii="宋体" w:eastAsia="宋体" w:hAnsi="宋体" w:hint="eastAsia"/>
          <w:sz w:val="24"/>
          <w:szCs w:val="24"/>
        </w:rPr>
        <w:t>测试的光谱，</w:t>
      </w:r>
      <w:del w:id="158" w:author="CENTER" w:date="2023-05-15T20:34:00Z">
        <w:r w:rsidR="000E6A4C" w:rsidDel="00022D45">
          <w:rPr>
            <w:rFonts w:ascii="宋体" w:eastAsia="宋体" w:hAnsi="宋体" w:hint="eastAsia"/>
            <w:sz w:val="24"/>
            <w:szCs w:val="24"/>
          </w:rPr>
          <w:delText>其中高斯模拟了</w:delText>
        </w:r>
        <w:r w:rsidR="000E6A4C" w:rsidDel="00022D45">
          <w:rPr>
            <w:rFonts w:ascii="宋体" w:eastAsia="宋体" w:hAnsi="宋体"/>
            <w:sz w:val="24"/>
            <w:szCs w:val="24"/>
          </w:rPr>
          <w:delText>2</w:delText>
        </w:r>
        <w:r w:rsidR="00F5023D" w:rsidDel="00022D45">
          <w:rPr>
            <w:rFonts w:ascii="宋体" w:eastAsia="宋体" w:hAnsi="宋体"/>
            <w:sz w:val="24"/>
            <w:szCs w:val="24"/>
          </w:rPr>
          <w:delText>0</w:delText>
        </w:r>
        <w:r w:rsidR="0054120D" w:rsidDel="00022D45">
          <w:rPr>
            <w:rFonts w:ascii="宋体" w:eastAsia="宋体" w:hAnsi="宋体"/>
            <w:sz w:val="24"/>
            <w:szCs w:val="24"/>
          </w:rPr>
          <w:delText>0</w:delText>
        </w:r>
        <w:r w:rsidR="00F5023D" w:rsidDel="00022D45">
          <w:rPr>
            <w:rFonts w:ascii="宋体" w:eastAsia="宋体" w:hAnsi="宋体"/>
            <w:sz w:val="24"/>
            <w:szCs w:val="24"/>
          </w:rPr>
          <w:delText>000</w:delText>
        </w:r>
        <w:r w:rsidR="00F5023D" w:rsidDel="00022D45">
          <w:rPr>
            <w:rFonts w:ascii="宋体" w:eastAsia="宋体" w:hAnsi="宋体" w:hint="eastAsia"/>
            <w:sz w:val="24"/>
            <w:szCs w:val="24"/>
          </w:rPr>
          <w:delText>条光谱数据，并</w:delText>
        </w:r>
      </w:del>
      <w:del w:id="159" w:author="CENTER" w:date="2023-05-14T16:51:00Z">
        <w:r w:rsidR="00F5023D" w:rsidDel="00877108">
          <w:rPr>
            <w:rFonts w:ascii="宋体" w:eastAsia="宋体" w:hAnsi="宋体" w:hint="eastAsia"/>
            <w:sz w:val="24"/>
            <w:szCs w:val="24"/>
          </w:rPr>
          <w:delText>进行了</w:delText>
        </w:r>
      </w:del>
      <w:del w:id="160" w:author="CENTER" w:date="2023-05-15T20:34:00Z">
        <w:r w:rsidR="000E6A4C" w:rsidDel="00022D45">
          <w:rPr>
            <w:rFonts w:ascii="宋体" w:eastAsia="宋体" w:hAnsi="宋体"/>
            <w:sz w:val="24"/>
            <w:szCs w:val="24"/>
          </w:rPr>
          <w:delText>8</w:delText>
        </w:r>
        <w:r w:rsidR="00F5023D" w:rsidDel="00022D45">
          <w:rPr>
            <w:rFonts w:ascii="宋体" w:eastAsia="宋体" w:hAnsi="宋体" w:hint="eastAsia"/>
            <w:sz w:val="24"/>
            <w:szCs w:val="24"/>
          </w:rPr>
          <w:delText>:</w:delText>
        </w:r>
        <w:r w:rsidR="00F5023D" w:rsidDel="00022D45">
          <w:rPr>
            <w:rFonts w:ascii="宋体" w:eastAsia="宋体" w:hAnsi="宋体"/>
            <w:sz w:val="24"/>
            <w:szCs w:val="24"/>
          </w:rPr>
          <w:delText>2</w:delText>
        </w:r>
      </w:del>
      <w:del w:id="161" w:author="CENTER" w:date="2023-05-14T16:52:00Z">
        <w:r w:rsidR="00F5023D" w:rsidDel="00877108">
          <w:rPr>
            <w:rFonts w:ascii="宋体" w:eastAsia="宋体" w:hAnsi="宋体" w:hint="eastAsia"/>
            <w:sz w:val="24"/>
            <w:szCs w:val="24"/>
          </w:rPr>
          <w:delText>进行</w:delText>
        </w:r>
      </w:del>
      <w:del w:id="162" w:author="CENTER" w:date="2023-05-15T20:34:00Z">
        <w:r w:rsidR="00F5023D" w:rsidDel="00022D45">
          <w:rPr>
            <w:rFonts w:ascii="宋体" w:eastAsia="宋体" w:hAnsi="宋体" w:hint="eastAsia"/>
            <w:sz w:val="24"/>
            <w:szCs w:val="24"/>
          </w:rPr>
          <w:delText>训练集</w:delText>
        </w:r>
      </w:del>
      <w:del w:id="163" w:author="CENTER" w:date="2023-05-14T16:52:00Z">
        <w:r w:rsidR="00F5023D" w:rsidDel="00877108">
          <w:rPr>
            <w:rFonts w:ascii="宋体" w:eastAsia="宋体" w:hAnsi="宋体" w:hint="eastAsia"/>
            <w:sz w:val="24"/>
            <w:szCs w:val="24"/>
          </w:rPr>
          <w:delText>，</w:delText>
        </w:r>
      </w:del>
      <w:del w:id="164" w:author="CENTER" w:date="2023-05-15T20:34:00Z">
        <w:r w:rsidR="00F5023D" w:rsidDel="00022D45">
          <w:rPr>
            <w:rFonts w:ascii="宋体" w:eastAsia="宋体" w:hAnsi="宋体" w:hint="eastAsia"/>
            <w:sz w:val="24"/>
            <w:szCs w:val="24"/>
          </w:rPr>
          <w:delText>测试集，</w:delText>
        </w:r>
      </w:del>
      <w:r w:rsidR="000E6A4C">
        <w:rPr>
          <w:rFonts w:ascii="宋体" w:eastAsia="宋体" w:hAnsi="宋体" w:hint="eastAsia"/>
          <w:sz w:val="24"/>
          <w:szCs w:val="24"/>
        </w:rPr>
        <w:t>实际测试的光谱作为</w:t>
      </w:r>
      <w:r w:rsidR="00F5023D">
        <w:rPr>
          <w:rFonts w:ascii="宋体" w:eastAsia="宋体" w:hAnsi="宋体" w:hint="eastAsia"/>
          <w:sz w:val="24"/>
          <w:szCs w:val="24"/>
        </w:rPr>
        <w:t>验证集，以来确保网络架构能够</w:t>
      </w:r>
      <w:r w:rsidR="000E6A4C">
        <w:rPr>
          <w:rFonts w:ascii="宋体" w:eastAsia="宋体" w:hAnsi="宋体" w:hint="eastAsia"/>
          <w:sz w:val="24"/>
          <w:szCs w:val="24"/>
        </w:rPr>
        <w:t>验证</w:t>
      </w:r>
      <w:r w:rsidR="00F5023D">
        <w:rPr>
          <w:rFonts w:ascii="宋体" w:eastAsia="宋体" w:hAnsi="宋体" w:hint="eastAsia"/>
          <w:sz w:val="24"/>
          <w:szCs w:val="24"/>
        </w:rPr>
        <w:t>在现实噪音的情况下对其已经有着良好的重建效果。下面将构建好的数据集放入到神经网络层中进行重建，其中神经网络是加入了残差并</w:t>
      </w:r>
      <w:r w:rsidRPr="00881D3D">
        <w:rPr>
          <w:rFonts w:ascii="宋体" w:eastAsia="宋体" w:hAnsi="宋体"/>
          <w:sz w:val="24"/>
          <w:szCs w:val="24"/>
        </w:rPr>
        <w:t>探索了一种利用自注意力机制算法来提高计算光谱重建准确性的新方法。自注意力机制是一种强大的深度学习算法，它可以对输入的数据进行关联性加强，从而提高模型的准确性。</w:t>
      </w:r>
    </w:p>
    <w:p w14:paraId="53C964A4" w14:textId="1384D38B" w:rsidR="008B2C2B" w:rsidRDefault="008B2C2B" w:rsidP="00025142">
      <w:pPr>
        <w:ind w:firstLineChars="200" w:firstLine="480"/>
        <w:rPr>
          <w:rFonts w:ascii="宋体" w:eastAsia="宋体" w:hAnsi="宋体"/>
          <w:sz w:val="24"/>
          <w:szCs w:val="24"/>
        </w:rPr>
      </w:pPr>
      <w:r w:rsidRPr="00881D3D">
        <w:rPr>
          <w:rFonts w:ascii="宋体" w:eastAsia="宋体" w:hAnsi="宋体"/>
          <w:sz w:val="24"/>
          <w:szCs w:val="24"/>
        </w:rPr>
        <w:t>我们使用</w:t>
      </w:r>
      <w:r w:rsidR="000104E6">
        <w:rPr>
          <w:rFonts w:ascii="宋体" w:eastAsia="宋体" w:hAnsi="宋体" w:hint="eastAsia"/>
          <w:sz w:val="24"/>
          <w:szCs w:val="24"/>
        </w:rPr>
        <w:t>编码解码器神经网络作为基础框架，并引入了残差机制和自注意力机制对该神经网络框架进行算法上的补充，能够更好的训练结果参数和提取相关特征，并有效防止过拟合的情况，</w:t>
      </w:r>
      <w:r w:rsidRPr="00881D3D">
        <w:rPr>
          <w:rFonts w:ascii="宋体" w:eastAsia="宋体" w:hAnsi="宋体"/>
          <w:sz w:val="24"/>
          <w:szCs w:val="24"/>
        </w:rPr>
        <w:t>从而进一步优化光谱重建的准确性。</w:t>
      </w:r>
      <w:r w:rsidRPr="0014035E">
        <w:rPr>
          <w:rFonts w:ascii="宋体" w:eastAsia="宋体" w:hAnsi="宋体"/>
          <w:sz w:val="24"/>
          <w:szCs w:val="24"/>
          <w:highlight w:val="yellow"/>
          <w:rPrChange w:id="165" w:author="CENTER" w:date="2023-05-15T20:38:00Z">
            <w:rPr>
              <w:rFonts w:ascii="宋体" w:eastAsia="宋体" w:hAnsi="宋体"/>
              <w:sz w:val="24"/>
              <w:szCs w:val="24"/>
            </w:rPr>
          </w:rPrChange>
        </w:rPr>
        <w:t>通过仿真实验，我们发现我们的光谱重建模型可以达到9</w:t>
      </w:r>
      <w:r w:rsidR="000B4946" w:rsidRPr="0014035E">
        <w:rPr>
          <w:rFonts w:ascii="宋体" w:eastAsia="宋体" w:hAnsi="宋体"/>
          <w:sz w:val="24"/>
          <w:szCs w:val="24"/>
          <w:highlight w:val="yellow"/>
          <w:rPrChange w:id="166" w:author="CENTER" w:date="2023-05-15T20:38:00Z">
            <w:rPr>
              <w:rFonts w:ascii="宋体" w:eastAsia="宋体" w:hAnsi="宋体"/>
              <w:sz w:val="24"/>
              <w:szCs w:val="24"/>
            </w:rPr>
          </w:rPrChange>
        </w:rPr>
        <w:t>9</w:t>
      </w:r>
      <w:r w:rsidRPr="0014035E">
        <w:rPr>
          <w:rFonts w:ascii="宋体" w:eastAsia="宋体" w:hAnsi="宋体"/>
          <w:sz w:val="24"/>
          <w:szCs w:val="24"/>
          <w:highlight w:val="yellow"/>
          <w:rPrChange w:id="167" w:author="CENTER" w:date="2023-05-15T20:38:00Z">
            <w:rPr>
              <w:rFonts w:ascii="宋体" w:eastAsia="宋体" w:hAnsi="宋体"/>
              <w:sz w:val="24"/>
              <w:szCs w:val="24"/>
            </w:rPr>
          </w:rPrChange>
        </w:rPr>
        <w:t>%以上的</w:t>
      </w:r>
      <w:r w:rsidR="000104E6" w:rsidRPr="0014035E">
        <w:rPr>
          <w:rFonts w:ascii="宋体" w:eastAsia="宋体" w:hAnsi="宋体" w:hint="eastAsia"/>
          <w:sz w:val="24"/>
          <w:szCs w:val="24"/>
          <w:highlight w:val="yellow"/>
          <w:rPrChange w:id="168" w:author="CENTER" w:date="2023-05-15T20:38:00Z">
            <w:rPr>
              <w:rFonts w:ascii="宋体" w:eastAsia="宋体" w:hAnsi="宋体" w:hint="eastAsia"/>
              <w:sz w:val="24"/>
              <w:szCs w:val="24"/>
            </w:rPr>
          </w:rPrChange>
        </w:rPr>
        <w:t>光谱</w:t>
      </w:r>
      <w:r w:rsidRPr="0014035E">
        <w:rPr>
          <w:rFonts w:ascii="宋体" w:eastAsia="宋体" w:hAnsi="宋体"/>
          <w:sz w:val="24"/>
          <w:szCs w:val="24"/>
          <w:highlight w:val="yellow"/>
          <w:rPrChange w:id="169" w:author="CENTER" w:date="2023-05-15T20:38:00Z">
            <w:rPr>
              <w:rFonts w:ascii="宋体" w:eastAsia="宋体" w:hAnsi="宋体"/>
              <w:sz w:val="24"/>
              <w:szCs w:val="24"/>
            </w:rPr>
          </w:rPrChange>
        </w:rPr>
        <w:t>匹配度，并且均方误差可以保持在0.</w:t>
      </w:r>
      <w:r w:rsidR="000B4946" w:rsidRPr="0014035E">
        <w:rPr>
          <w:rFonts w:ascii="宋体" w:eastAsia="宋体" w:hAnsi="宋体"/>
          <w:sz w:val="24"/>
          <w:szCs w:val="24"/>
          <w:highlight w:val="yellow"/>
          <w:rPrChange w:id="170" w:author="CENTER" w:date="2023-05-15T20:38:00Z">
            <w:rPr>
              <w:rFonts w:ascii="宋体" w:eastAsia="宋体" w:hAnsi="宋体"/>
              <w:sz w:val="24"/>
              <w:szCs w:val="24"/>
            </w:rPr>
          </w:rPrChange>
        </w:rPr>
        <w:t>0</w:t>
      </w:r>
      <w:r w:rsidRPr="0014035E">
        <w:rPr>
          <w:rFonts w:ascii="宋体" w:eastAsia="宋体" w:hAnsi="宋体"/>
          <w:sz w:val="24"/>
          <w:szCs w:val="24"/>
          <w:highlight w:val="yellow"/>
          <w:rPrChange w:id="171" w:author="CENTER" w:date="2023-05-15T20:38:00Z">
            <w:rPr>
              <w:rFonts w:ascii="宋体" w:eastAsia="宋体" w:hAnsi="宋体"/>
              <w:sz w:val="24"/>
              <w:szCs w:val="24"/>
            </w:rPr>
          </w:rPrChange>
        </w:rPr>
        <w:t>1以下。相比商业光谱仪，我们的算法具有更高的准确性和更好的性能。这些结果对于计算光谱重建技术的改进和优化具有重要的意义，也为计算光谱重建在实际应用中的推广奠定了坚实的基础。</w:t>
      </w:r>
    </w:p>
    <w:p w14:paraId="31F131A7" w14:textId="77777777" w:rsidR="003415E6" w:rsidRPr="003415E6" w:rsidRDefault="003415E6" w:rsidP="00881D3D">
      <w:pPr>
        <w:rPr>
          <w:rFonts w:ascii="宋体" w:eastAsia="宋体" w:hAnsi="宋体"/>
          <w:sz w:val="24"/>
          <w:szCs w:val="24"/>
        </w:rPr>
      </w:pPr>
    </w:p>
    <w:p w14:paraId="311F1C9B" w14:textId="4397E167" w:rsidR="00612407" w:rsidRPr="00881D3D" w:rsidRDefault="00612407" w:rsidP="00881D3D">
      <w:pPr>
        <w:rPr>
          <w:rFonts w:ascii="宋体" w:eastAsia="宋体" w:hAnsi="宋体"/>
          <w:sz w:val="24"/>
          <w:szCs w:val="24"/>
        </w:rPr>
      </w:pPr>
      <w:r w:rsidRPr="00881D3D">
        <w:rPr>
          <w:rFonts w:ascii="宋体" w:eastAsia="宋体" w:hAnsi="宋体" w:hint="eastAsia"/>
          <w:sz w:val="24"/>
          <w:szCs w:val="24"/>
        </w:rPr>
        <w:t>方法：</w:t>
      </w:r>
    </w:p>
    <w:p w14:paraId="0468B93A" w14:textId="055C322B" w:rsidR="006779FE" w:rsidDel="00351418" w:rsidRDefault="00C45456" w:rsidP="006779FE">
      <w:pPr>
        <w:rPr>
          <w:del w:id="172" w:author="CENTER" w:date="2023-05-16T12:45:00Z"/>
          <w:rFonts w:ascii="宋体" w:eastAsia="宋体" w:hAnsi="宋体"/>
          <w:sz w:val="24"/>
          <w:szCs w:val="24"/>
        </w:rPr>
      </w:pPr>
      <w:del w:id="173" w:author="CENTER" w:date="2023-05-16T12:45:00Z">
        <w:r w:rsidRPr="005F4F5F" w:rsidDel="00351418">
          <w:rPr>
            <w:rFonts w:ascii="宋体" w:eastAsia="宋体" w:hAnsi="宋体" w:hint="eastAsia"/>
            <w:sz w:val="24"/>
            <w:szCs w:val="24"/>
            <w:highlight w:val="yellow"/>
            <w:rPrChange w:id="174" w:author="CENTER" w:date="2023-05-15T20:43:00Z">
              <w:rPr>
                <w:rFonts w:ascii="宋体" w:eastAsia="宋体" w:hAnsi="宋体" w:hint="eastAsia"/>
                <w:sz w:val="24"/>
                <w:szCs w:val="24"/>
              </w:rPr>
            </w:rPrChange>
          </w:rPr>
          <w:delText>滤波函数设计和数据集的构建</w:delText>
        </w:r>
      </w:del>
    </w:p>
    <w:p w14:paraId="1761A982" w14:textId="35B9C8B8" w:rsidR="0064228D" w:rsidDel="00351418" w:rsidRDefault="006779FE" w:rsidP="0064228D">
      <w:pPr>
        <w:ind w:firstLine="420"/>
        <w:rPr>
          <w:del w:id="175" w:author="CENTER" w:date="2023-05-16T12:44:00Z"/>
          <w:rFonts w:ascii="宋体" w:eastAsia="宋体" w:hAnsi="宋体"/>
          <w:sz w:val="24"/>
          <w:szCs w:val="24"/>
        </w:rPr>
      </w:pPr>
      <w:del w:id="176" w:author="CENTER" w:date="2023-05-16T12:44:00Z">
        <w:r w:rsidRPr="006779FE" w:rsidDel="00351418">
          <w:rPr>
            <w:rFonts w:ascii="宋体" w:eastAsia="宋体" w:hAnsi="宋体"/>
            <w:sz w:val="24"/>
            <w:szCs w:val="24"/>
          </w:rPr>
          <w:delText>本研究的数据构造分为两个部分。为了构建一个准确的光谱重建模型，我们需要采集合适的输入和输出数据。第一部分输入数据是由FDTD仿真出的一个完整的滤波函数库</w:delText>
        </w:r>
        <w:r w:rsidR="00C45456" w:rsidDel="00351418">
          <w:rPr>
            <w:rFonts w:ascii="宋体" w:eastAsia="宋体" w:hAnsi="宋体" w:hint="eastAsia"/>
            <w:sz w:val="24"/>
            <w:szCs w:val="24"/>
          </w:rPr>
          <w:delText>并通过算法构建出一个较为稀疏的编码矩阵，以方便后续特征提取和重建</w:delText>
        </w:r>
        <w:r w:rsidRPr="006779FE" w:rsidDel="00351418">
          <w:rPr>
            <w:rFonts w:ascii="宋体" w:eastAsia="宋体" w:hAnsi="宋体"/>
            <w:sz w:val="24"/>
            <w:szCs w:val="24"/>
          </w:rPr>
          <w:delText>。</w:delText>
        </w:r>
        <w:r w:rsidR="00C45456" w:rsidDel="00351418">
          <w:rPr>
            <w:rFonts w:ascii="宋体" w:eastAsia="宋体" w:hAnsi="宋体" w:hint="eastAsia"/>
            <w:sz w:val="24"/>
            <w:szCs w:val="24"/>
          </w:rPr>
          <w:delText>第二部分通过构建好的滤波函数</w:delText>
        </w:r>
        <w:r w:rsidR="00C45456" w:rsidRPr="00FD5A7F" w:rsidDel="00351418">
          <w:rPr>
            <w:rFonts w:ascii="宋体" w:eastAsia="宋体" w:hAnsi="宋体" w:hint="eastAsia"/>
            <w:sz w:val="24"/>
            <w:szCs w:val="24"/>
            <w:highlight w:val="yellow"/>
            <w:rPrChange w:id="177" w:author="CENTER" w:date="2023-05-15T20:43:00Z">
              <w:rPr>
                <w:rFonts w:ascii="宋体" w:eastAsia="宋体" w:hAnsi="宋体" w:hint="eastAsia"/>
                <w:sz w:val="24"/>
                <w:szCs w:val="24"/>
              </w:rPr>
            </w:rPrChange>
          </w:rPr>
          <w:delText>编码矩阵</w:delText>
        </w:r>
        <w:r w:rsidR="00C45456" w:rsidDel="00351418">
          <w:rPr>
            <w:rFonts w:ascii="宋体" w:eastAsia="宋体" w:hAnsi="宋体" w:hint="eastAsia"/>
            <w:sz w:val="24"/>
            <w:szCs w:val="24"/>
          </w:rPr>
          <w:delText>对数据集的输入进行构建，并用高斯函数进行拟合光谱数据作为标签输出，最后形成一个完整的可训练的数据集。</w:delText>
        </w:r>
        <w:r w:rsidR="0064228D" w:rsidRPr="006779FE" w:rsidDel="00351418">
          <w:rPr>
            <w:rFonts w:ascii="宋体" w:eastAsia="宋体" w:hAnsi="宋体"/>
            <w:sz w:val="24"/>
            <w:szCs w:val="24"/>
          </w:rPr>
          <w:delText>需要注意的是，由于输入数据和输出数据的采集方式不同，因此在数据集构建前需要进行预处理。对于输入数据，需要对滤波函数进行筛选和处理，以保证输入数据的稀疏性和准确性。常用的筛选算法包括自相关算法、稀疏表示算法等。对于输出数据，需要对光谱曲线进行处理和清洗，以排除噪声和异常值的影响。这些处理步骤可以保证模型的训练和预测效果。</w:delText>
        </w:r>
      </w:del>
    </w:p>
    <w:p w14:paraId="44F13CA9" w14:textId="18B094AE" w:rsidR="006779FE" w:rsidRPr="0064228D" w:rsidRDefault="006779FE" w:rsidP="006779FE">
      <w:pPr>
        <w:ind w:firstLine="420"/>
        <w:rPr>
          <w:rFonts w:ascii="宋体" w:eastAsia="宋体" w:hAnsi="宋体"/>
          <w:sz w:val="24"/>
          <w:szCs w:val="24"/>
        </w:rPr>
      </w:pPr>
    </w:p>
    <w:p w14:paraId="141165FE" w14:textId="30EC4E46" w:rsidR="006779FE" w:rsidRDefault="006779FE" w:rsidP="006779FE">
      <w:pPr>
        <w:rPr>
          <w:rFonts w:ascii="宋体" w:eastAsia="宋体" w:hAnsi="宋体"/>
          <w:sz w:val="24"/>
          <w:szCs w:val="24"/>
        </w:rPr>
      </w:pPr>
      <w:r>
        <w:rPr>
          <w:rFonts w:ascii="宋体" w:eastAsia="宋体" w:hAnsi="宋体" w:hint="eastAsia"/>
          <w:sz w:val="24"/>
          <w:szCs w:val="24"/>
        </w:rPr>
        <w:t>滤波函数</w:t>
      </w:r>
      <w:r w:rsidRPr="005F4F5F">
        <w:rPr>
          <w:rFonts w:ascii="宋体" w:eastAsia="宋体" w:hAnsi="宋体" w:hint="eastAsia"/>
          <w:sz w:val="24"/>
          <w:szCs w:val="24"/>
          <w:highlight w:val="yellow"/>
          <w:rPrChange w:id="178" w:author="CENTER" w:date="2023-05-15T20:43:00Z">
            <w:rPr>
              <w:rFonts w:ascii="宋体" w:eastAsia="宋体" w:hAnsi="宋体" w:hint="eastAsia"/>
              <w:sz w:val="24"/>
              <w:szCs w:val="24"/>
            </w:rPr>
          </w:rPrChange>
        </w:rPr>
        <w:t>编码矩阵的构建</w:t>
      </w:r>
      <w:r>
        <w:rPr>
          <w:rFonts w:ascii="宋体" w:eastAsia="宋体" w:hAnsi="宋体" w:hint="eastAsia"/>
          <w:sz w:val="24"/>
          <w:szCs w:val="24"/>
        </w:rPr>
        <w:t>：</w:t>
      </w:r>
    </w:p>
    <w:p w14:paraId="0B4AE2C9" w14:textId="0F6B866D" w:rsidR="008E456E" w:rsidRDefault="008E456E" w:rsidP="008E456E">
      <w:pPr>
        <w:ind w:firstLine="420"/>
        <w:rPr>
          <w:rFonts w:ascii="宋体" w:eastAsia="宋体" w:hAnsi="宋体"/>
          <w:sz w:val="24"/>
          <w:szCs w:val="24"/>
        </w:rPr>
      </w:pPr>
      <w:r w:rsidRPr="008E456E">
        <w:rPr>
          <w:rFonts w:ascii="宋体" w:eastAsia="宋体" w:hAnsi="宋体"/>
          <w:sz w:val="24"/>
          <w:szCs w:val="24"/>
        </w:rPr>
        <w:t>滤波函数编码矩阵的构建是一个关键的过程，它用于将输入数据集中的图像进行变换，以便进行后续的处理和分析。这个过程包括几个步骤，首先是利用已有的滤波</w:t>
      </w:r>
      <w:proofErr w:type="gramStart"/>
      <w:r w:rsidRPr="008E456E">
        <w:rPr>
          <w:rFonts w:ascii="宋体" w:eastAsia="宋体" w:hAnsi="宋体"/>
          <w:sz w:val="24"/>
          <w:szCs w:val="24"/>
        </w:rPr>
        <w:t>函数库</w:t>
      </w:r>
      <w:r w:rsidRPr="005F4F5F">
        <w:rPr>
          <w:rFonts w:ascii="宋体" w:eastAsia="宋体" w:hAnsi="宋体"/>
          <w:sz w:val="24"/>
          <w:szCs w:val="24"/>
          <w:highlight w:val="yellow"/>
          <w:rPrChange w:id="179" w:author="CENTER" w:date="2023-05-15T20:44:00Z">
            <w:rPr>
              <w:rFonts w:ascii="宋体" w:eastAsia="宋体" w:hAnsi="宋体"/>
              <w:sz w:val="24"/>
              <w:szCs w:val="24"/>
            </w:rPr>
          </w:rPrChange>
        </w:rPr>
        <w:t>对其</w:t>
      </w:r>
      <w:proofErr w:type="gramEnd"/>
      <w:r w:rsidRPr="005F4F5F">
        <w:rPr>
          <w:rFonts w:ascii="宋体" w:eastAsia="宋体" w:hAnsi="宋体"/>
          <w:sz w:val="24"/>
          <w:szCs w:val="24"/>
          <w:highlight w:val="yellow"/>
          <w:rPrChange w:id="180" w:author="CENTER" w:date="2023-05-15T20:44:00Z">
            <w:rPr>
              <w:rFonts w:ascii="宋体" w:eastAsia="宋体" w:hAnsi="宋体"/>
              <w:sz w:val="24"/>
              <w:szCs w:val="24"/>
            </w:rPr>
          </w:rPrChange>
        </w:rPr>
        <w:t>门限筛选</w:t>
      </w:r>
      <w:r w:rsidRPr="008E456E">
        <w:rPr>
          <w:rFonts w:ascii="宋体" w:eastAsia="宋体" w:hAnsi="宋体"/>
          <w:sz w:val="24"/>
          <w:szCs w:val="24"/>
        </w:rPr>
        <w:t>，以选出具有编码效应的滤波函数。</w:t>
      </w:r>
      <w:commentRangeStart w:id="181"/>
      <w:r w:rsidRPr="008E456E">
        <w:rPr>
          <w:rFonts w:ascii="宋体" w:eastAsia="宋体" w:hAnsi="宋体"/>
          <w:sz w:val="24"/>
          <w:szCs w:val="24"/>
        </w:rPr>
        <w:t>这样可以确保在光经过透过率材料后，能够有对应的变换。</w:t>
      </w:r>
      <w:commentRangeEnd w:id="181"/>
      <w:r w:rsidR="005F4F5F">
        <w:rPr>
          <w:rStyle w:val="aa"/>
        </w:rPr>
        <w:commentReference w:id="181"/>
      </w:r>
      <w:r>
        <w:rPr>
          <w:rFonts w:ascii="宋体" w:eastAsia="宋体" w:hAnsi="宋体" w:hint="eastAsia"/>
          <w:sz w:val="24"/>
          <w:szCs w:val="24"/>
        </w:rPr>
        <w:t>利用</w:t>
      </w:r>
      <w:r w:rsidRPr="008E456E">
        <w:rPr>
          <w:rFonts w:ascii="宋体" w:eastAsia="宋体" w:hAnsi="宋体"/>
          <w:sz w:val="24"/>
          <w:szCs w:val="24"/>
        </w:rPr>
        <w:t>期望和方差筛选</w:t>
      </w:r>
      <w:r>
        <w:rPr>
          <w:rFonts w:ascii="宋体" w:eastAsia="宋体" w:hAnsi="宋体" w:hint="eastAsia"/>
          <w:sz w:val="24"/>
          <w:szCs w:val="24"/>
        </w:rPr>
        <w:t>进行门限的筛选，</w:t>
      </w:r>
      <w:r w:rsidRPr="008E456E">
        <w:rPr>
          <w:rFonts w:ascii="宋体" w:eastAsia="宋体" w:hAnsi="宋体"/>
          <w:sz w:val="24"/>
          <w:szCs w:val="24"/>
        </w:rPr>
        <w:t>如果方差过小，且期望值较大，那么这个滤波函数就直接被去掉。接下来，对于每个滤波函数，都要对其他滤波函数做互相关计算，并每次提取相关性最低的函数。这个过程</w:t>
      </w:r>
      <w:r>
        <w:rPr>
          <w:rFonts w:ascii="宋体" w:eastAsia="宋体" w:hAnsi="宋体" w:hint="eastAsia"/>
          <w:sz w:val="24"/>
          <w:szCs w:val="24"/>
        </w:rPr>
        <w:t>重复</w:t>
      </w:r>
      <w:r w:rsidRPr="008E456E">
        <w:rPr>
          <w:rFonts w:ascii="宋体" w:eastAsia="宋体" w:hAnsi="宋体"/>
          <w:sz w:val="24"/>
          <w:szCs w:val="24"/>
        </w:rPr>
        <w:t>进行，直到提取出100个滤波函数，使得它们能够构成10x10的滤波函数编码矩阵。这个编码矩阵的大小和稀疏性都是根据数据集的需求来确定的。最后，该编码矩阵会作为输入数据集中的变换矩阵，用于对图像进行变换和特征提取。</w:t>
      </w:r>
      <w:r w:rsidRPr="009E039C">
        <w:rPr>
          <w:rFonts w:ascii="宋体" w:eastAsia="宋体" w:hAnsi="宋体"/>
          <w:sz w:val="24"/>
          <w:szCs w:val="24"/>
          <w:highlight w:val="yellow"/>
          <w:rPrChange w:id="182" w:author="CENTER" w:date="2023-05-15T20:46:00Z">
            <w:rPr>
              <w:rFonts w:ascii="宋体" w:eastAsia="宋体" w:hAnsi="宋体"/>
              <w:sz w:val="24"/>
              <w:szCs w:val="24"/>
            </w:rPr>
          </w:rPrChange>
        </w:rPr>
        <w:t>整个过程需要经过</w:t>
      </w:r>
      <w:commentRangeStart w:id="183"/>
      <w:r w:rsidRPr="009E039C">
        <w:rPr>
          <w:rFonts w:ascii="宋体" w:eastAsia="宋体" w:hAnsi="宋体"/>
          <w:sz w:val="24"/>
          <w:szCs w:val="24"/>
          <w:highlight w:val="yellow"/>
          <w:rPrChange w:id="184" w:author="CENTER" w:date="2023-05-15T20:46:00Z">
            <w:rPr>
              <w:rFonts w:ascii="宋体" w:eastAsia="宋体" w:hAnsi="宋体"/>
              <w:sz w:val="24"/>
              <w:szCs w:val="24"/>
            </w:rPr>
          </w:rPrChange>
        </w:rPr>
        <w:t>精心的设计和优化</w:t>
      </w:r>
      <w:commentRangeEnd w:id="183"/>
      <w:r w:rsidR="009E039C">
        <w:rPr>
          <w:rStyle w:val="aa"/>
        </w:rPr>
        <w:commentReference w:id="183"/>
      </w:r>
      <w:r w:rsidRPr="008E456E">
        <w:rPr>
          <w:rFonts w:ascii="宋体" w:eastAsia="宋体" w:hAnsi="宋体"/>
          <w:sz w:val="24"/>
          <w:szCs w:val="24"/>
        </w:rPr>
        <w:t>，以确保滤波函数编码矩阵的质量和稳定性。</w:t>
      </w:r>
    </w:p>
    <w:p w14:paraId="42ECB99B" w14:textId="3D019438" w:rsidR="0064228D" w:rsidRDefault="0064228D" w:rsidP="0064228D">
      <w:pPr>
        <w:ind w:firstLine="420"/>
        <w:jc w:val="center"/>
        <w:rPr>
          <w:rFonts w:ascii="宋体" w:eastAsia="宋体" w:hAnsi="宋体"/>
          <w:sz w:val="24"/>
          <w:szCs w:val="24"/>
        </w:rPr>
      </w:pPr>
      <w:r w:rsidRPr="006779FE">
        <w:rPr>
          <w:rFonts w:ascii="宋体" w:eastAsia="宋体" w:hAnsi="宋体"/>
          <w:noProof/>
          <w:sz w:val="24"/>
          <w:szCs w:val="24"/>
        </w:rPr>
        <w:drawing>
          <wp:inline distT="0" distB="0" distL="0" distR="0" wp14:anchorId="00A00ABB" wp14:editId="4F95F939">
            <wp:extent cx="4309778" cy="2559613"/>
            <wp:effectExtent l="0" t="0" r="0" b="0"/>
            <wp:docPr id="18000079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007979" name=""/>
                    <pic:cNvPicPr/>
                  </pic:nvPicPr>
                  <pic:blipFill>
                    <a:blip r:embed="rId10"/>
                    <a:stretch>
                      <a:fillRect/>
                    </a:stretch>
                  </pic:blipFill>
                  <pic:spPr>
                    <a:xfrm>
                      <a:off x="0" y="0"/>
                      <a:ext cx="4322022" cy="2566885"/>
                    </a:xfrm>
                    <a:prstGeom prst="rect">
                      <a:avLst/>
                    </a:prstGeom>
                  </pic:spPr>
                </pic:pic>
              </a:graphicData>
            </a:graphic>
          </wp:inline>
        </w:drawing>
      </w:r>
    </w:p>
    <w:p w14:paraId="75B1000D" w14:textId="70F1E77F" w:rsidR="006779FE" w:rsidRPr="006779FE" w:rsidRDefault="006779FE" w:rsidP="008E456E">
      <w:pPr>
        <w:rPr>
          <w:rFonts w:ascii="宋体" w:eastAsia="宋体" w:hAnsi="宋体"/>
          <w:sz w:val="24"/>
          <w:szCs w:val="24"/>
        </w:rPr>
      </w:pPr>
      <w:r w:rsidRPr="006779FE">
        <w:rPr>
          <w:rFonts w:ascii="宋体" w:eastAsia="宋体" w:hAnsi="宋体"/>
          <w:sz w:val="24"/>
          <w:szCs w:val="24"/>
        </w:rPr>
        <w:t>光谱数据的构建</w:t>
      </w:r>
      <w:r>
        <w:rPr>
          <w:rFonts w:ascii="宋体" w:eastAsia="宋体" w:hAnsi="宋体" w:hint="eastAsia"/>
          <w:sz w:val="24"/>
          <w:szCs w:val="24"/>
        </w:rPr>
        <w:t>：</w:t>
      </w:r>
    </w:p>
    <w:p w14:paraId="225BD8B4" w14:textId="27D1990B" w:rsidR="006779FE" w:rsidRDefault="006779FE" w:rsidP="006779FE">
      <w:pPr>
        <w:ind w:firstLine="420"/>
        <w:rPr>
          <w:rFonts w:ascii="宋体" w:eastAsia="宋体" w:hAnsi="宋体"/>
          <w:sz w:val="24"/>
          <w:szCs w:val="24"/>
        </w:rPr>
      </w:pPr>
      <w:r w:rsidRPr="006779FE">
        <w:rPr>
          <w:rFonts w:ascii="宋体" w:eastAsia="宋体" w:hAnsi="宋体"/>
          <w:sz w:val="24"/>
          <w:szCs w:val="24"/>
        </w:rPr>
        <w:t>我们需要物体本身的光谱信息进行对其与经过滤波编码矩阵的一一对应以达到能够训练模型以达到能够重建的效果。我们使用高斯函数拟合了200000条的模拟仿真数据，并对</w:t>
      </w:r>
      <w:del w:id="185" w:author="CENTER" w:date="2023-05-15T20:48:00Z">
        <w:r w:rsidRPr="006779FE" w:rsidDel="009050CB">
          <w:rPr>
            <w:rFonts w:ascii="宋体" w:eastAsia="宋体" w:hAnsi="宋体" w:hint="eastAsia"/>
            <w:sz w:val="24"/>
            <w:szCs w:val="24"/>
          </w:rPr>
          <w:delText>改</w:delText>
        </w:r>
      </w:del>
      <w:ins w:id="186" w:author="CENTER" w:date="2023-05-15T20:48:00Z">
        <w:r w:rsidR="009050CB">
          <w:rPr>
            <w:rFonts w:ascii="宋体" w:eastAsia="宋体" w:hAnsi="宋体" w:hint="eastAsia"/>
            <w:sz w:val="24"/>
            <w:szCs w:val="24"/>
          </w:rPr>
          <w:t>该</w:t>
        </w:r>
      </w:ins>
      <w:r w:rsidRPr="006779FE">
        <w:rPr>
          <w:rFonts w:ascii="宋体" w:eastAsia="宋体" w:hAnsi="宋体"/>
          <w:sz w:val="24"/>
          <w:szCs w:val="24"/>
        </w:rPr>
        <w:t>数据进行了噪音不同程度的添加构成了</w:t>
      </w:r>
      <w:r w:rsidRPr="00351418">
        <w:rPr>
          <w:rFonts w:ascii="宋体" w:eastAsia="宋体" w:hAnsi="宋体"/>
          <w:sz w:val="24"/>
          <w:szCs w:val="24"/>
          <w:highlight w:val="yellow"/>
          <w:rPrChange w:id="187" w:author="CENTER" w:date="2023-05-16T12:51:00Z">
            <w:rPr>
              <w:rFonts w:ascii="宋体" w:eastAsia="宋体" w:hAnsi="宋体"/>
              <w:sz w:val="24"/>
              <w:szCs w:val="24"/>
            </w:rPr>
          </w:rPrChange>
        </w:rPr>
        <w:t>信噪比10db，20db，30db和无噪音</w:t>
      </w:r>
      <w:r w:rsidRPr="006779FE">
        <w:rPr>
          <w:rFonts w:ascii="宋体" w:eastAsia="宋体" w:hAnsi="宋体"/>
          <w:sz w:val="24"/>
          <w:szCs w:val="24"/>
        </w:rPr>
        <w:t>的4组数据集，每组数据集都是50000条的模拟数据，</w:t>
      </w:r>
      <w:r w:rsidRPr="009050CB">
        <w:rPr>
          <w:rFonts w:ascii="宋体" w:eastAsia="宋体" w:hAnsi="宋体"/>
          <w:sz w:val="24"/>
          <w:szCs w:val="24"/>
          <w:highlight w:val="yellow"/>
          <w:rPrChange w:id="188" w:author="CENTER" w:date="2023-05-15T20:48:00Z">
            <w:rPr>
              <w:rFonts w:ascii="宋体" w:eastAsia="宋体" w:hAnsi="宋体"/>
              <w:sz w:val="24"/>
              <w:szCs w:val="24"/>
            </w:rPr>
          </w:rPrChange>
        </w:rPr>
        <w:t>并且这些模拟数据都是全部做完训练集进行训练模型。</w:t>
      </w:r>
      <w:r w:rsidRPr="006779FE">
        <w:rPr>
          <w:rFonts w:ascii="宋体" w:eastAsia="宋体" w:hAnsi="宋体"/>
          <w:sz w:val="24"/>
          <w:szCs w:val="24"/>
        </w:rPr>
        <w:t>对于验证数据集，我们</w:t>
      </w:r>
      <w:r w:rsidRPr="00447234">
        <w:rPr>
          <w:rFonts w:ascii="宋体" w:eastAsia="宋体" w:hAnsi="宋体"/>
          <w:sz w:val="24"/>
          <w:szCs w:val="24"/>
          <w:highlight w:val="yellow"/>
          <w:rPrChange w:id="189" w:author="CENTER" w:date="2023-05-15T20:49:00Z">
            <w:rPr>
              <w:rFonts w:ascii="宋体" w:eastAsia="宋体" w:hAnsi="宋体"/>
              <w:sz w:val="24"/>
              <w:szCs w:val="24"/>
            </w:rPr>
          </w:rPrChange>
        </w:rPr>
        <w:t>采用了由海洋光学公司生产的商业光谱仪进行测量得到的光谱曲线。这</w:t>
      </w:r>
      <w:r w:rsidRPr="006779FE">
        <w:rPr>
          <w:rFonts w:ascii="宋体" w:eastAsia="宋体" w:hAnsi="宋体"/>
          <w:sz w:val="24"/>
          <w:szCs w:val="24"/>
        </w:rPr>
        <w:t>些光谱曲线作为我们光谱重建模型的</w:t>
      </w:r>
      <w:commentRangeStart w:id="190"/>
      <w:r w:rsidRPr="006779FE">
        <w:rPr>
          <w:rFonts w:ascii="宋体" w:eastAsia="宋体" w:hAnsi="宋体"/>
          <w:sz w:val="24"/>
          <w:szCs w:val="24"/>
        </w:rPr>
        <w:t>输出</w:t>
      </w:r>
      <w:commentRangeEnd w:id="190"/>
      <w:r w:rsidR="00447234">
        <w:rPr>
          <w:rStyle w:val="aa"/>
        </w:rPr>
        <w:commentReference w:id="190"/>
      </w:r>
      <w:r w:rsidRPr="006779FE">
        <w:rPr>
          <w:rFonts w:ascii="宋体" w:eastAsia="宋体" w:hAnsi="宋体"/>
          <w:sz w:val="24"/>
          <w:szCs w:val="24"/>
        </w:rPr>
        <w:t>，用于评估模型的准确性。</w:t>
      </w:r>
    </w:p>
    <w:p w14:paraId="51B1E64E" w14:textId="4786E07A" w:rsidR="008E456E" w:rsidRDefault="0064228D" w:rsidP="0064228D">
      <w:pPr>
        <w:ind w:firstLine="420"/>
        <w:jc w:val="center"/>
        <w:rPr>
          <w:rFonts w:ascii="宋体" w:eastAsia="宋体" w:hAnsi="宋体"/>
          <w:sz w:val="24"/>
          <w:szCs w:val="24"/>
        </w:rPr>
      </w:pPr>
      <w:r w:rsidRPr="006779FE">
        <w:rPr>
          <w:rFonts w:ascii="宋体" w:eastAsia="宋体" w:hAnsi="宋体"/>
          <w:noProof/>
          <w:sz w:val="24"/>
          <w:szCs w:val="24"/>
        </w:rPr>
        <w:lastRenderedPageBreak/>
        <w:drawing>
          <wp:inline distT="0" distB="0" distL="0" distR="0" wp14:anchorId="745D8B73" wp14:editId="1D7EA72A">
            <wp:extent cx="4042424" cy="2547808"/>
            <wp:effectExtent l="0" t="0" r="0" b="0"/>
            <wp:docPr id="5705918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91882" name=""/>
                    <pic:cNvPicPr/>
                  </pic:nvPicPr>
                  <pic:blipFill>
                    <a:blip r:embed="rId11"/>
                    <a:stretch>
                      <a:fillRect/>
                    </a:stretch>
                  </pic:blipFill>
                  <pic:spPr>
                    <a:xfrm>
                      <a:off x="0" y="0"/>
                      <a:ext cx="4060948" cy="2559483"/>
                    </a:xfrm>
                    <a:prstGeom prst="rect">
                      <a:avLst/>
                    </a:prstGeom>
                  </pic:spPr>
                </pic:pic>
              </a:graphicData>
            </a:graphic>
          </wp:inline>
        </w:drawing>
      </w:r>
    </w:p>
    <w:p w14:paraId="00B43B11" w14:textId="00F1A775" w:rsidR="006779FE" w:rsidRDefault="006779FE" w:rsidP="006779FE">
      <w:pPr>
        <w:rPr>
          <w:rFonts w:ascii="宋体" w:eastAsia="宋体" w:hAnsi="宋体"/>
          <w:sz w:val="24"/>
          <w:szCs w:val="24"/>
        </w:rPr>
      </w:pPr>
      <w:commentRangeStart w:id="191"/>
      <w:r w:rsidRPr="00333F84">
        <w:rPr>
          <w:rFonts w:ascii="宋体" w:eastAsia="宋体" w:hAnsi="宋体"/>
          <w:sz w:val="24"/>
          <w:szCs w:val="24"/>
          <w:highlight w:val="yellow"/>
          <w:rPrChange w:id="192" w:author="CENTER" w:date="2023-05-15T20:51:00Z">
            <w:rPr>
              <w:rFonts w:ascii="宋体" w:eastAsia="宋体" w:hAnsi="宋体"/>
              <w:sz w:val="24"/>
              <w:szCs w:val="24"/>
            </w:rPr>
          </w:rPrChange>
        </w:rPr>
        <w:t>构建</w:t>
      </w:r>
      <w:commentRangeEnd w:id="191"/>
      <w:r w:rsidR="00333F84">
        <w:rPr>
          <w:rStyle w:val="aa"/>
        </w:rPr>
        <w:commentReference w:id="191"/>
      </w:r>
      <w:r w:rsidRPr="00333F84">
        <w:rPr>
          <w:rFonts w:ascii="宋体" w:eastAsia="宋体" w:hAnsi="宋体"/>
          <w:sz w:val="24"/>
          <w:szCs w:val="24"/>
          <w:highlight w:val="yellow"/>
          <w:rPrChange w:id="193" w:author="CENTER" w:date="2023-05-15T20:51:00Z">
            <w:rPr>
              <w:rFonts w:ascii="宋体" w:eastAsia="宋体" w:hAnsi="宋体"/>
              <w:sz w:val="24"/>
              <w:szCs w:val="24"/>
            </w:rPr>
          </w:rPrChange>
        </w:rPr>
        <w:t>数据集</w:t>
      </w:r>
    </w:p>
    <w:p w14:paraId="12C76AF4" w14:textId="250CC46F" w:rsidR="0064228D" w:rsidRDefault="0064228D" w:rsidP="0064228D">
      <w:pPr>
        <w:ind w:firstLine="420"/>
        <w:rPr>
          <w:rFonts w:ascii="宋体" w:eastAsia="宋体" w:hAnsi="宋体"/>
          <w:sz w:val="24"/>
          <w:szCs w:val="24"/>
        </w:rPr>
      </w:pPr>
      <w:r>
        <w:rPr>
          <w:rFonts w:ascii="宋体" w:eastAsia="宋体" w:hAnsi="宋体" w:hint="eastAsia"/>
          <w:sz w:val="24"/>
          <w:szCs w:val="24"/>
        </w:rPr>
        <w:t>将</w:t>
      </w:r>
      <w:r w:rsidRPr="00351418">
        <w:rPr>
          <w:rFonts w:ascii="宋体" w:eastAsia="宋体" w:hAnsi="宋体" w:hint="eastAsia"/>
          <w:sz w:val="24"/>
          <w:szCs w:val="24"/>
          <w:highlight w:val="yellow"/>
          <w:rPrChange w:id="194" w:author="CENTER" w:date="2023-05-16T12:57:00Z">
            <w:rPr>
              <w:rFonts w:ascii="宋体" w:eastAsia="宋体" w:hAnsi="宋体" w:hint="eastAsia"/>
              <w:sz w:val="24"/>
              <w:szCs w:val="24"/>
            </w:rPr>
          </w:rPrChange>
        </w:rPr>
        <w:t>光谱数据</w:t>
      </w:r>
      <w:r>
        <w:rPr>
          <w:rFonts w:ascii="宋体" w:eastAsia="宋体" w:hAnsi="宋体" w:hint="eastAsia"/>
          <w:sz w:val="24"/>
          <w:szCs w:val="24"/>
        </w:rPr>
        <w:t>经过设计好的编码矩阵通过下面的公式转换成数据集的输入数据，并一一对应好输出：</w:t>
      </w:r>
    </w:p>
    <w:p w14:paraId="79A576D4" w14:textId="19F1959F" w:rsidR="0064228D" w:rsidRDefault="0064228D" w:rsidP="006779FE">
      <w:pPr>
        <w:rPr>
          <w:rFonts w:ascii="宋体" w:eastAsia="宋体" w:hAnsi="宋体"/>
          <w:sz w:val="24"/>
          <w:szCs w:val="24"/>
        </w:rPr>
      </w:pPr>
      <w:r w:rsidRPr="006779FE">
        <w:rPr>
          <w:rFonts w:ascii="宋体" w:eastAsia="宋体" w:hAnsi="宋体"/>
          <w:noProof/>
          <w:sz w:val="24"/>
          <w:szCs w:val="24"/>
        </w:rPr>
        <w:drawing>
          <wp:inline distT="0" distB="0" distL="0" distR="0" wp14:anchorId="6405AAA2" wp14:editId="0163DE7D">
            <wp:extent cx="5274310" cy="841375"/>
            <wp:effectExtent l="0" t="0" r="0" b="0"/>
            <wp:docPr id="5184482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48207" name=""/>
                    <pic:cNvPicPr/>
                  </pic:nvPicPr>
                  <pic:blipFill>
                    <a:blip r:embed="rId12"/>
                    <a:stretch>
                      <a:fillRect/>
                    </a:stretch>
                  </pic:blipFill>
                  <pic:spPr>
                    <a:xfrm>
                      <a:off x="0" y="0"/>
                      <a:ext cx="5274310" cy="841375"/>
                    </a:xfrm>
                    <a:prstGeom prst="rect">
                      <a:avLst/>
                    </a:prstGeom>
                  </pic:spPr>
                </pic:pic>
              </a:graphicData>
            </a:graphic>
          </wp:inline>
        </w:drawing>
      </w:r>
    </w:p>
    <w:p w14:paraId="74BC97DB" w14:textId="021AAEF0" w:rsidR="0064228D" w:rsidRPr="006779FE" w:rsidRDefault="0064228D" w:rsidP="006779FE">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其中T是。。。。，f是。。。，e是。。。，</w:t>
      </w:r>
      <w:r>
        <w:rPr>
          <w:rFonts w:ascii="宋体" w:eastAsia="宋体" w:hAnsi="宋体"/>
          <w:sz w:val="24"/>
          <w:szCs w:val="24"/>
        </w:rPr>
        <w:t>I</w:t>
      </w:r>
      <w:r>
        <w:rPr>
          <w:rFonts w:ascii="宋体" w:eastAsia="宋体" w:hAnsi="宋体" w:hint="eastAsia"/>
          <w:sz w:val="24"/>
          <w:szCs w:val="24"/>
        </w:rPr>
        <w:t>是。。。。</w:t>
      </w:r>
    </w:p>
    <w:p w14:paraId="1D4AB480" w14:textId="0357ABA6" w:rsidR="006779FE" w:rsidRDefault="0064228D" w:rsidP="006779FE">
      <w:pPr>
        <w:ind w:firstLine="420"/>
        <w:rPr>
          <w:rFonts w:ascii="宋体" w:eastAsia="宋体" w:hAnsi="宋体"/>
          <w:sz w:val="24"/>
          <w:szCs w:val="24"/>
        </w:rPr>
      </w:pPr>
      <w:r>
        <w:rPr>
          <w:rFonts w:ascii="宋体" w:eastAsia="宋体" w:hAnsi="宋体" w:hint="eastAsia"/>
          <w:sz w:val="24"/>
          <w:szCs w:val="24"/>
        </w:rPr>
        <w:t>我们</w:t>
      </w:r>
      <w:r w:rsidR="006779FE" w:rsidRPr="006779FE">
        <w:rPr>
          <w:rFonts w:ascii="宋体" w:eastAsia="宋体" w:hAnsi="宋体"/>
          <w:sz w:val="24"/>
          <w:szCs w:val="24"/>
        </w:rPr>
        <w:t>使</w:t>
      </w:r>
      <w:r w:rsidR="006779FE" w:rsidRPr="00BD2289">
        <w:rPr>
          <w:rFonts w:ascii="宋体" w:eastAsia="宋体" w:hAnsi="宋体"/>
          <w:sz w:val="24"/>
          <w:szCs w:val="24"/>
          <w:highlight w:val="yellow"/>
          <w:rPrChange w:id="195" w:author="CENTER" w:date="2023-05-15T20:51:00Z">
            <w:rPr>
              <w:rFonts w:ascii="宋体" w:eastAsia="宋体" w:hAnsi="宋体"/>
              <w:sz w:val="24"/>
              <w:szCs w:val="24"/>
            </w:rPr>
          </w:rPrChange>
        </w:rPr>
        <w:t>用模拟数据和实测数据</w:t>
      </w:r>
      <w:r w:rsidRPr="00BD2289">
        <w:rPr>
          <w:rFonts w:ascii="宋体" w:eastAsia="宋体" w:hAnsi="宋体" w:hint="eastAsia"/>
          <w:sz w:val="24"/>
          <w:szCs w:val="24"/>
          <w:highlight w:val="yellow"/>
          <w:rPrChange w:id="196" w:author="CENTER" w:date="2023-05-15T20:51:00Z">
            <w:rPr>
              <w:rFonts w:ascii="宋体" w:eastAsia="宋体" w:hAnsi="宋体" w:hint="eastAsia"/>
              <w:sz w:val="24"/>
              <w:szCs w:val="24"/>
            </w:rPr>
          </w:rPrChange>
        </w:rPr>
        <w:t>共同</w:t>
      </w:r>
      <w:r w:rsidR="006779FE" w:rsidRPr="00BD2289">
        <w:rPr>
          <w:rFonts w:ascii="宋体" w:eastAsia="宋体" w:hAnsi="宋体"/>
          <w:sz w:val="24"/>
          <w:szCs w:val="24"/>
          <w:highlight w:val="yellow"/>
          <w:rPrChange w:id="197" w:author="CENTER" w:date="2023-05-15T20:51:00Z">
            <w:rPr>
              <w:rFonts w:ascii="宋体" w:eastAsia="宋体" w:hAnsi="宋体"/>
              <w:sz w:val="24"/>
              <w:szCs w:val="24"/>
            </w:rPr>
          </w:rPrChange>
        </w:rPr>
        <w:t>构建数据集</w:t>
      </w:r>
      <w:r w:rsidR="006779FE" w:rsidRPr="006779FE">
        <w:rPr>
          <w:rFonts w:ascii="宋体" w:eastAsia="宋体" w:hAnsi="宋体"/>
          <w:sz w:val="24"/>
          <w:szCs w:val="24"/>
        </w:rPr>
        <w:t>。对于模拟数据，我们使用高斯函数拟合了200000条的模拟仿真数据，并对数据添加了不同程度的噪声</w:t>
      </w:r>
      <w:r>
        <w:rPr>
          <w:rFonts w:ascii="宋体" w:eastAsia="宋体" w:hAnsi="宋体" w:hint="eastAsia"/>
          <w:sz w:val="24"/>
          <w:szCs w:val="24"/>
        </w:rPr>
        <w:t>，</w:t>
      </w:r>
      <w:r w:rsidR="006779FE" w:rsidRPr="006779FE">
        <w:rPr>
          <w:rFonts w:ascii="宋体" w:eastAsia="宋体" w:hAnsi="宋体"/>
          <w:sz w:val="24"/>
          <w:szCs w:val="24"/>
        </w:rPr>
        <w:t>对于验证数据集，我们使用由海洋光学公司生产的商业光谱仪进行测量得到的光谱曲线。</w:t>
      </w:r>
      <w:commentRangeStart w:id="198"/>
      <w:r w:rsidR="006779FE" w:rsidRPr="006779FE">
        <w:rPr>
          <w:rFonts w:ascii="宋体" w:eastAsia="宋体" w:hAnsi="宋体"/>
          <w:sz w:val="24"/>
          <w:szCs w:val="24"/>
        </w:rPr>
        <w:t>将模拟的光谱数据集划分为训练集和验证集，其中训练集占80%，</w:t>
      </w:r>
      <w:proofErr w:type="gramStart"/>
      <w:r w:rsidR="006779FE" w:rsidRPr="006779FE">
        <w:rPr>
          <w:rFonts w:ascii="宋体" w:eastAsia="宋体" w:hAnsi="宋体"/>
          <w:sz w:val="24"/>
          <w:szCs w:val="24"/>
        </w:rPr>
        <w:t>验证集占</w:t>
      </w:r>
      <w:proofErr w:type="gramEnd"/>
      <w:r w:rsidR="006779FE" w:rsidRPr="006779FE">
        <w:rPr>
          <w:rFonts w:ascii="宋体" w:eastAsia="宋体" w:hAnsi="宋体"/>
          <w:sz w:val="24"/>
          <w:szCs w:val="24"/>
        </w:rPr>
        <w:t>20%</w:t>
      </w:r>
      <w:r>
        <w:rPr>
          <w:rFonts w:ascii="宋体" w:eastAsia="宋体" w:hAnsi="宋体" w:hint="eastAsia"/>
          <w:sz w:val="24"/>
          <w:szCs w:val="24"/>
        </w:rPr>
        <w:t>，验证集数据是在整体模拟数据中随机采取的2</w:t>
      </w:r>
      <w:r>
        <w:rPr>
          <w:rFonts w:ascii="宋体" w:eastAsia="宋体" w:hAnsi="宋体"/>
          <w:sz w:val="24"/>
          <w:szCs w:val="24"/>
        </w:rPr>
        <w:t>0%</w:t>
      </w:r>
      <w:r>
        <w:rPr>
          <w:rFonts w:ascii="宋体" w:eastAsia="宋体" w:hAnsi="宋体" w:hint="eastAsia"/>
          <w:sz w:val="24"/>
          <w:szCs w:val="24"/>
        </w:rPr>
        <w:t>数据，以保证数据集构建的鲁棒性，</w:t>
      </w:r>
      <w:r w:rsidR="006779FE" w:rsidRPr="006779FE">
        <w:rPr>
          <w:rFonts w:ascii="宋体" w:eastAsia="宋体" w:hAnsi="宋体"/>
          <w:sz w:val="24"/>
          <w:szCs w:val="24"/>
        </w:rPr>
        <w:t>实测数据作为测试</w:t>
      </w:r>
      <w:proofErr w:type="gramStart"/>
      <w:r w:rsidR="006779FE" w:rsidRPr="006779FE">
        <w:rPr>
          <w:rFonts w:ascii="宋体" w:eastAsia="宋体" w:hAnsi="宋体"/>
          <w:sz w:val="24"/>
          <w:szCs w:val="24"/>
        </w:rPr>
        <w:t>集用于</w:t>
      </w:r>
      <w:proofErr w:type="gramEnd"/>
      <w:r w:rsidR="006779FE" w:rsidRPr="006779FE">
        <w:rPr>
          <w:rFonts w:ascii="宋体" w:eastAsia="宋体" w:hAnsi="宋体"/>
          <w:sz w:val="24"/>
          <w:szCs w:val="24"/>
        </w:rPr>
        <w:t>验证模型的准确性和效果</w:t>
      </w:r>
      <w:commentRangeEnd w:id="198"/>
      <w:r w:rsidR="00B20A8A">
        <w:rPr>
          <w:rStyle w:val="aa"/>
        </w:rPr>
        <w:commentReference w:id="198"/>
      </w:r>
      <w:r w:rsidR="006779FE" w:rsidRPr="006779FE">
        <w:rPr>
          <w:rFonts w:ascii="宋体" w:eastAsia="宋体" w:hAnsi="宋体"/>
          <w:sz w:val="24"/>
          <w:szCs w:val="24"/>
        </w:rPr>
        <w:t>。</w:t>
      </w:r>
    </w:p>
    <w:p w14:paraId="69B843DF" w14:textId="77777777" w:rsidR="008E456E" w:rsidRPr="0064228D" w:rsidRDefault="008E456E" w:rsidP="0064228D">
      <w:pPr>
        <w:rPr>
          <w:rFonts w:ascii="宋体" w:eastAsia="宋体" w:hAnsi="宋体"/>
          <w:sz w:val="24"/>
          <w:szCs w:val="24"/>
        </w:rPr>
      </w:pPr>
    </w:p>
    <w:p w14:paraId="55FB4441" w14:textId="3DA9A0A7" w:rsidR="006779FE" w:rsidRPr="008E456E" w:rsidRDefault="006779FE" w:rsidP="008E456E">
      <w:pPr>
        <w:rPr>
          <w:rFonts w:ascii="宋体" w:eastAsia="宋体" w:hAnsi="宋体"/>
          <w:sz w:val="24"/>
          <w:szCs w:val="24"/>
        </w:rPr>
      </w:pPr>
      <w:r w:rsidRPr="008E456E">
        <w:rPr>
          <w:rFonts w:ascii="宋体" w:eastAsia="宋体" w:hAnsi="宋体"/>
          <w:sz w:val="24"/>
          <w:szCs w:val="24"/>
        </w:rPr>
        <w:t>神经网络模型的构建</w:t>
      </w:r>
    </w:p>
    <w:p w14:paraId="1A16CA0B" w14:textId="77777777" w:rsidR="008E456E" w:rsidRPr="008E456E" w:rsidRDefault="008E456E" w:rsidP="008E456E">
      <w:pPr>
        <w:ind w:firstLine="420"/>
        <w:rPr>
          <w:rFonts w:ascii="宋体" w:eastAsia="宋体" w:hAnsi="宋体"/>
          <w:sz w:val="24"/>
          <w:szCs w:val="24"/>
        </w:rPr>
      </w:pPr>
      <w:r w:rsidRPr="008E456E">
        <w:rPr>
          <w:rFonts w:ascii="宋体" w:eastAsia="宋体" w:hAnsi="宋体"/>
          <w:sz w:val="24"/>
          <w:szCs w:val="24"/>
        </w:rPr>
        <w:t>我们采用了编码解码器神经框架，包括编码器和解码器两部分。编码器将输入的光谱数据映射到低维特征空间，解码器则将低维特征空间的信息</w:t>
      </w:r>
      <w:proofErr w:type="gramStart"/>
      <w:r w:rsidRPr="008E456E">
        <w:rPr>
          <w:rFonts w:ascii="宋体" w:eastAsia="宋体" w:hAnsi="宋体"/>
          <w:sz w:val="24"/>
          <w:szCs w:val="24"/>
        </w:rPr>
        <w:t>映射回</w:t>
      </w:r>
      <w:proofErr w:type="gramEnd"/>
      <w:r w:rsidRPr="008E456E">
        <w:rPr>
          <w:rFonts w:ascii="宋体" w:eastAsia="宋体" w:hAnsi="宋体"/>
          <w:sz w:val="24"/>
          <w:szCs w:val="24"/>
        </w:rPr>
        <w:t>原始光谱数据。其中，编码器采用了自注意力机制来加强特征之间的关联性。自注意力机制可以根据特征之间的相似度来进行权重的分配，从而提取更加有用的特征信息。同时，</w:t>
      </w:r>
      <w:r w:rsidRPr="007F4B13">
        <w:rPr>
          <w:rFonts w:ascii="宋体" w:eastAsia="宋体" w:hAnsi="宋体"/>
          <w:sz w:val="24"/>
          <w:szCs w:val="24"/>
          <w:highlight w:val="yellow"/>
          <w:rPrChange w:id="199" w:author="CENTER" w:date="2023-05-15T20:55:00Z">
            <w:rPr>
              <w:rFonts w:ascii="宋体" w:eastAsia="宋体" w:hAnsi="宋体"/>
              <w:sz w:val="24"/>
              <w:szCs w:val="24"/>
            </w:rPr>
          </w:rPrChange>
        </w:rPr>
        <w:t>为了避免过拟合问题，我们使用了残差机制</w:t>
      </w:r>
      <w:r w:rsidRPr="008E456E">
        <w:rPr>
          <w:rFonts w:ascii="宋体" w:eastAsia="宋体" w:hAnsi="宋体"/>
          <w:sz w:val="24"/>
          <w:szCs w:val="24"/>
        </w:rPr>
        <w:t>进行训练。</w:t>
      </w:r>
    </w:p>
    <w:p w14:paraId="036303CF" w14:textId="7F74247F" w:rsidR="008E456E" w:rsidRDefault="008E456E" w:rsidP="008E456E">
      <w:pPr>
        <w:rPr>
          <w:rFonts w:ascii="宋体" w:eastAsia="宋体" w:hAnsi="宋体"/>
          <w:sz w:val="24"/>
          <w:szCs w:val="24"/>
        </w:rPr>
      </w:pPr>
      <w:commentRangeStart w:id="200"/>
      <w:r w:rsidRPr="008E456E">
        <w:rPr>
          <w:rFonts w:ascii="宋体" w:eastAsia="宋体" w:hAnsi="宋体"/>
          <w:sz w:val="24"/>
          <w:szCs w:val="24"/>
        </w:rPr>
        <w:t>整个神经网络模型的结构如下图所示：</w:t>
      </w:r>
      <w:commentRangeEnd w:id="200"/>
      <w:r w:rsidR="00381F13">
        <w:rPr>
          <w:rStyle w:val="aa"/>
        </w:rPr>
        <w:commentReference w:id="200"/>
      </w:r>
    </w:p>
    <w:p w14:paraId="4CA19913" w14:textId="77777777" w:rsidR="008E456E" w:rsidRPr="008E456E" w:rsidRDefault="008E456E" w:rsidP="008E456E">
      <w:pPr>
        <w:rPr>
          <w:rFonts w:ascii="宋体" w:eastAsia="宋体" w:hAnsi="宋体"/>
          <w:sz w:val="24"/>
          <w:szCs w:val="24"/>
        </w:rPr>
      </w:pPr>
    </w:p>
    <w:p w14:paraId="73752D73" w14:textId="17EB6C62" w:rsidR="008E456E" w:rsidRPr="008E456E" w:rsidRDefault="008E456E" w:rsidP="008E456E">
      <w:pPr>
        <w:rPr>
          <w:rFonts w:ascii="宋体" w:eastAsia="宋体" w:hAnsi="宋体"/>
          <w:sz w:val="24"/>
          <w:szCs w:val="24"/>
        </w:rPr>
      </w:pPr>
      <w:r w:rsidRPr="008E456E">
        <w:rPr>
          <w:rFonts w:ascii="宋体" w:eastAsia="宋体" w:hAnsi="宋体"/>
          <w:sz w:val="24"/>
          <w:szCs w:val="24"/>
        </w:rPr>
        <w:t>训练</w:t>
      </w:r>
      <w:r w:rsidR="001E1BB5">
        <w:rPr>
          <w:rFonts w:ascii="宋体" w:eastAsia="宋体" w:hAnsi="宋体" w:hint="eastAsia"/>
          <w:sz w:val="24"/>
          <w:szCs w:val="24"/>
        </w:rPr>
        <w:t>和验证</w:t>
      </w:r>
      <w:r w:rsidRPr="008E456E">
        <w:rPr>
          <w:rFonts w:ascii="宋体" w:eastAsia="宋体" w:hAnsi="宋体"/>
          <w:sz w:val="24"/>
          <w:szCs w:val="24"/>
        </w:rPr>
        <w:t>：</w:t>
      </w:r>
    </w:p>
    <w:p w14:paraId="2CE181AD" w14:textId="0CD4F117" w:rsidR="008E456E" w:rsidRPr="008E456E" w:rsidRDefault="008E456E" w:rsidP="001E1BB5">
      <w:pPr>
        <w:ind w:firstLine="420"/>
        <w:rPr>
          <w:rFonts w:ascii="宋体" w:eastAsia="宋体" w:hAnsi="宋体"/>
          <w:sz w:val="24"/>
          <w:szCs w:val="24"/>
        </w:rPr>
      </w:pPr>
      <w:r w:rsidRPr="008E456E">
        <w:rPr>
          <w:rFonts w:ascii="宋体" w:eastAsia="宋体" w:hAnsi="宋体"/>
          <w:sz w:val="24"/>
          <w:szCs w:val="24"/>
        </w:rPr>
        <w:t>我们使用了均方误差（MSE）作为损失函数，并采用批归一化技术来加速训练过程。在训练过程中，我们使用了Adam优化器，并设置了适当的学习率。此外，</w:t>
      </w:r>
      <w:r w:rsidRPr="007F4B13">
        <w:rPr>
          <w:rFonts w:ascii="宋体" w:eastAsia="宋体" w:hAnsi="宋体"/>
          <w:sz w:val="24"/>
          <w:szCs w:val="24"/>
          <w:highlight w:val="yellow"/>
          <w:rPrChange w:id="201" w:author="CENTER" w:date="2023-05-15T20:55:00Z">
            <w:rPr>
              <w:rFonts w:ascii="宋体" w:eastAsia="宋体" w:hAnsi="宋体"/>
              <w:sz w:val="24"/>
              <w:szCs w:val="24"/>
            </w:rPr>
          </w:rPrChange>
        </w:rPr>
        <w:t>为了避免过拟合问题，我们使用了dropout技术</w:t>
      </w:r>
      <w:r w:rsidRPr="008E456E">
        <w:rPr>
          <w:rFonts w:ascii="宋体" w:eastAsia="宋体" w:hAnsi="宋体"/>
          <w:sz w:val="24"/>
          <w:szCs w:val="24"/>
        </w:rPr>
        <w:t>进行正则化。</w:t>
      </w:r>
    </w:p>
    <w:p w14:paraId="5E959CAC" w14:textId="7AE7062C" w:rsidR="008E456E" w:rsidRPr="008E456E" w:rsidRDefault="008E456E" w:rsidP="0064228D">
      <w:pPr>
        <w:ind w:firstLine="420"/>
        <w:rPr>
          <w:rFonts w:ascii="宋体" w:eastAsia="宋体" w:hAnsi="宋体"/>
          <w:sz w:val="24"/>
          <w:szCs w:val="24"/>
        </w:rPr>
      </w:pPr>
      <w:r w:rsidRPr="008E456E">
        <w:rPr>
          <w:rFonts w:ascii="宋体" w:eastAsia="宋体" w:hAnsi="宋体"/>
          <w:sz w:val="24"/>
          <w:szCs w:val="24"/>
        </w:rPr>
        <w:t>我们采用了</w:t>
      </w:r>
      <w:r w:rsidR="001E1BB5">
        <w:rPr>
          <w:rFonts w:ascii="宋体" w:eastAsia="宋体" w:hAnsi="宋体" w:hint="eastAsia"/>
          <w:sz w:val="24"/>
          <w:szCs w:val="24"/>
        </w:rPr>
        <w:t>实际由海洋光学光谱仪测量的光谱数据</w:t>
      </w:r>
      <w:r w:rsidRPr="008E456E">
        <w:rPr>
          <w:rFonts w:ascii="宋体" w:eastAsia="宋体" w:hAnsi="宋体"/>
          <w:sz w:val="24"/>
          <w:szCs w:val="24"/>
        </w:rPr>
        <w:t>来验证模型的性</w:t>
      </w:r>
      <w:r w:rsidR="001E1BB5">
        <w:rPr>
          <w:rFonts w:ascii="宋体" w:eastAsia="宋体" w:hAnsi="宋体" w:hint="eastAsia"/>
          <w:sz w:val="24"/>
          <w:szCs w:val="24"/>
        </w:rPr>
        <w:t>能</w:t>
      </w:r>
      <w:r w:rsidR="00025229">
        <w:rPr>
          <w:rFonts w:ascii="宋体" w:eastAsia="宋体" w:hAnsi="宋体" w:hint="eastAsia"/>
          <w:sz w:val="24"/>
          <w:szCs w:val="24"/>
        </w:rPr>
        <w:t>，以保证具有实际价值，在面对现实环境情况下能够准确的重建结果</w:t>
      </w:r>
      <w:r w:rsidR="001E1BB5">
        <w:rPr>
          <w:rFonts w:ascii="宋体" w:eastAsia="宋体" w:hAnsi="宋体" w:hint="eastAsia"/>
          <w:sz w:val="24"/>
          <w:szCs w:val="24"/>
        </w:rPr>
        <w:t>。</w:t>
      </w:r>
    </w:p>
    <w:p w14:paraId="4DCB06CE" w14:textId="17F0F8E8" w:rsidR="006779FE" w:rsidRPr="006779FE" w:rsidRDefault="006779FE" w:rsidP="006779FE">
      <w:pPr>
        <w:ind w:firstLine="420"/>
        <w:rPr>
          <w:rFonts w:ascii="宋体" w:eastAsia="宋体" w:hAnsi="宋体"/>
          <w:sz w:val="24"/>
          <w:szCs w:val="24"/>
        </w:rPr>
      </w:pPr>
      <w:r w:rsidRPr="007F4B13">
        <w:rPr>
          <w:rFonts w:ascii="宋体" w:eastAsia="宋体" w:hAnsi="宋体"/>
          <w:sz w:val="24"/>
          <w:szCs w:val="24"/>
          <w:highlight w:val="yellow"/>
          <w:rPrChange w:id="202" w:author="CENTER" w:date="2023-05-15T20:56:00Z">
            <w:rPr>
              <w:rFonts w:ascii="宋体" w:eastAsia="宋体" w:hAnsi="宋体"/>
              <w:sz w:val="24"/>
              <w:szCs w:val="24"/>
            </w:rPr>
          </w:rPrChange>
        </w:rPr>
        <w:t>本方法主要分为</w:t>
      </w:r>
      <w:r w:rsidR="001E1BB5" w:rsidRPr="007F4B13">
        <w:rPr>
          <w:rFonts w:ascii="宋体" w:eastAsia="宋体" w:hAnsi="宋体" w:hint="eastAsia"/>
          <w:sz w:val="24"/>
          <w:szCs w:val="24"/>
          <w:highlight w:val="yellow"/>
          <w:rPrChange w:id="203" w:author="CENTER" w:date="2023-05-15T20:56:00Z">
            <w:rPr>
              <w:rFonts w:ascii="宋体" w:eastAsia="宋体" w:hAnsi="宋体" w:hint="eastAsia"/>
              <w:sz w:val="24"/>
              <w:szCs w:val="24"/>
            </w:rPr>
          </w:rPrChange>
        </w:rPr>
        <w:t>四</w:t>
      </w:r>
      <w:r w:rsidRPr="007F4B13">
        <w:rPr>
          <w:rFonts w:ascii="宋体" w:eastAsia="宋体" w:hAnsi="宋体"/>
          <w:sz w:val="24"/>
          <w:szCs w:val="24"/>
          <w:highlight w:val="yellow"/>
          <w:rPrChange w:id="204" w:author="CENTER" w:date="2023-05-15T20:56:00Z">
            <w:rPr>
              <w:rFonts w:ascii="宋体" w:eastAsia="宋体" w:hAnsi="宋体"/>
              <w:sz w:val="24"/>
              <w:szCs w:val="24"/>
            </w:rPr>
          </w:rPrChange>
        </w:rPr>
        <w:t>个步骤：滤波函</w:t>
      </w:r>
      <w:r w:rsidRPr="007F4B13">
        <w:rPr>
          <w:rFonts w:ascii="宋体" w:eastAsia="宋体" w:hAnsi="宋体" w:hint="eastAsia"/>
          <w:sz w:val="24"/>
          <w:szCs w:val="24"/>
          <w:highlight w:val="yellow"/>
          <w:rPrChange w:id="205" w:author="CENTER" w:date="2023-05-15T20:56:00Z">
            <w:rPr>
              <w:rFonts w:ascii="宋体" w:eastAsia="宋体" w:hAnsi="宋体" w:hint="eastAsia"/>
              <w:sz w:val="24"/>
              <w:szCs w:val="24"/>
            </w:rPr>
          </w:rPrChange>
        </w:rPr>
        <w:t>数矩阵</w:t>
      </w:r>
      <w:r w:rsidRPr="007F4B13">
        <w:rPr>
          <w:rFonts w:ascii="宋体" w:eastAsia="宋体" w:hAnsi="宋体"/>
          <w:sz w:val="24"/>
          <w:szCs w:val="24"/>
          <w:highlight w:val="yellow"/>
          <w:rPrChange w:id="206" w:author="CENTER" w:date="2023-05-15T20:56:00Z">
            <w:rPr>
              <w:rFonts w:ascii="宋体" w:eastAsia="宋体" w:hAnsi="宋体"/>
              <w:sz w:val="24"/>
              <w:szCs w:val="24"/>
            </w:rPr>
          </w:rPrChange>
        </w:rPr>
        <w:t>的构建</w:t>
      </w:r>
      <w:r w:rsidR="008E456E" w:rsidRPr="007F4B13">
        <w:rPr>
          <w:rFonts w:ascii="宋体" w:eastAsia="宋体" w:hAnsi="宋体" w:hint="eastAsia"/>
          <w:sz w:val="24"/>
          <w:szCs w:val="24"/>
          <w:highlight w:val="yellow"/>
          <w:rPrChange w:id="207" w:author="CENTER" w:date="2023-05-15T20:56:00Z">
            <w:rPr>
              <w:rFonts w:ascii="宋体" w:eastAsia="宋体" w:hAnsi="宋体" w:hint="eastAsia"/>
              <w:sz w:val="24"/>
              <w:szCs w:val="24"/>
            </w:rPr>
          </w:rPrChange>
        </w:rPr>
        <w:t>和</w:t>
      </w:r>
      <w:r w:rsidRPr="007F4B13">
        <w:rPr>
          <w:rFonts w:ascii="宋体" w:eastAsia="宋体" w:hAnsi="宋体"/>
          <w:sz w:val="24"/>
          <w:szCs w:val="24"/>
          <w:highlight w:val="yellow"/>
          <w:rPrChange w:id="208" w:author="CENTER" w:date="2023-05-15T20:56:00Z">
            <w:rPr>
              <w:rFonts w:ascii="宋体" w:eastAsia="宋体" w:hAnsi="宋体"/>
              <w:sz w:val="24"/>
              <w:szCs w:val="24"/>
            </w:rPr>
          </w:rPrChange>
        </w:rPr>
        <w:t>光谱数据集的构建、算</w:t>
      </w:r>
      <w:r w:rsidRPr="007F4B13">
        <w:rPr>
          <w:rFonts w:ascii="宋体" w:eastAsia="宋体" w:hAnsi="宋体"/>
          <w:sz w:val="24"/>
          <w:szCs w:val="24"/>
          <w:highlight w:val="yellow"/>
          <w:rPrChange w:id="209" w:author="CENTER" w:date="2023-05-15T20:56:00Z">
            <w:rPr>
              <w:rFonts w:ascii="宋体" w:eastAsia="宋体" w:hAnsi="宋体"/>
              <w:sz w:val="24"/>
              <w:szCs w:val="24"/>
            </w:rPr>
          </w:rPrChange>
        </w:rPr>
        <w:lastRenderedPageBreak/>
        <w:t>法模型的构建</w:t>
      </w:r>
      <w:r w:rsidR="001E1BB5" w:rsidRPr="007F4B13">
        <w:rPr>
          <w:rFonts w:ascii="宋体" w:eastAsia="宋体" w:hAnsi="宋体" w:hint="eastAsia"/>
          <w:sz w:val="24"/>
          <w:szCs w:val="24"/>
          <w:highlight w:val="yellow"/>
          <w:rPrChange w:id="210" w:author="CENTER" w:date="2023-05-15T20:56:00Z">
            <w:rPr>
              <w:rFonts w:ascii="宋体" w:eastAsia="宋体" w:hAnsi="宋体" w:hint="eastAsia"/>
              <w:sz w:val="24"/>
              <w:szCs w:val="24"/>
            </w:rPr>
          </w:rPrChange>
        </w:rPr>
        <w:t>，训练及其</w:t>
      </w:r>
      <w:commentRangeStart w:id="211"/>
      <w:r w:rsidR="001E1BB5" w:rsidRPr="007F4B13">
        <w:rPr>
          <w:rFonts w:ascii="宋体" w:eastAsia="宋体" w:hAnsi="宋体" w:hint="eastAsia"/>
          <w:sz w:val="24"/>
          <w:szCs w:val="24"/>
          <w:highlight w:val="yellow"/>
          <w:rPrChange w:id="212" w:author="CENTER" w:date="2023-05-15T20:56:00Z">
            <w:rPr>
              <w:rFonts w:ascii="宋体" w:eastAsia="宋体" w:hAnsi="宋体" w:hint="eastAsia"/>
              <w:sz w:val="24"/>
              <w:szCs w:val="24"/>
            </w:rPr>
          </w:rPrChange>
        </w:rPr>
        <w:t>验证</w:t>
      </w:r>
      <w:commentRangeEnd w:id="211"/>
      <w:r w:rsidR="007F4B13">
        <w:rPr>
          <w:rStyle w:val="aa"/>
        </w:rPr>
        <w:commentReference w:id="211"/>
      </w:r>
      <w:r w:rsidRPr="007F4B13">
        <w:rPr>
          <w:rFonts w:ascii="宋体" w:eastAsia="宋体" w:hAnsi="宋体"/>
          <w:sz w:val="24"/>
          <w:szCs w:val="24"/>
          <w:highlight w:val="yellow"/>
          <w:rPrChange w:id="213" w:author="CENTER" w:date="2023-05-15T20:56:00Z">
            <w:rPr>
              <w:rFonts w:ascii="宋体" w:eastAsia="宋体" w:hAnsi="宋体"/>
              <w:sz w:val="24"/>
              <w:szCs w:val="24"/>
            </w:rPr>
          </w:rPrChange>
        </w:rPr>
        <w:t>。</w:t>
      </w:r>
    </w:p>
    <w:p w14:paraId="677F1FEB" w14:textId="76ED1792" w:rsidR="006779FE" w:rsidRPr="006779FE" w:rsidRDefault="006779FE" w:rsidP="00025229">
      <w:pPr>
        <w:ind w:firstLine="420"/>
        <w:rPr>
          <w:rFonts w:ascii="宋体" w:eastAsia="宋体" w:hAnsi="宋体"/>
          <w:sz w:val="24"/>
          <w:szCs w:val="24"/>
        </w:rPr>
      </w:pPr>
      <w:r w:rsidRPr="006779FE">
        <w:rPr>
          <w:rFonts w:ascii="宋体" w:eastAsia="宋体" w:hAnsi="宋体"/>
          <w:sz w:val="24"/>
          <w:szCs w:val="24"/>
        </w:rPr>
        <w:t>第一步，使用FDTD软件对不同材料体系进行仿真，以生成大量的滤波函数，构建滤波函数库。通过相关系数分析和其他数据处理算法，筛选出代表性的滤波函数。这样可以为后续步骤提供滤波器选择的基础，提高算法的准确性和效率。</w:t>
      </w:r>
      <w:r w:rsidR="00025229">
        <w:rPr>
          <w:rFonts w:ascii="宋体" w:eastAsia="宋体" w:hAnsi="宋体" w:hint="eastAsia"/>
          <w:sz w:val="24"/>
          <w:szCs w:val="24"/>
        </w:rPr>
        <w:t>然后</w:t>
      </w:r>
      <w:r w:rsidRPr="006779FE">
        <w:rPr>
          <w:rFonts w:ascii="宋体" w:eastAsia="宋体" w:hAnsi="宋体"/>
          <w:sz w:val="24"/>
          <w:szCs w:val="24"/>
        </w:rPr>
        <w:t>使用高斯分布生成光谱数据，并加入不同的噪声来构成训练数据集，用海洋光学光谱仪实测的光谱数据作为测试集。这一步主要是为了获取充分多样的数据样本，以确保算法在实际应用中的鲁棒性和准确性。</w:t>
      </w:r>
    </w:p>
    <w:p w14:paraId="12F8581C" w14:textId="470DC937" w:rsidR="006779FE" w:rsidRPr="006779FE" w:rsidRDefault="006779FE" w:rsidP="006779FE">
      <w:pPr>
        <w:ind w:firstLine="420"/>
        <w:rPr>
          <w:rFonts w:ascii="宋体" w:eastAsia="宋体" w:hAnsi="宋体"/>
          <w:sz w:val="24"/>
          <w:szCs w:val="24"/>
        </w:rPr>
      </w:pPr>
      <w:r w:rsidRPr="006779FE">
        <w:rPr>
          <w:rFonts w:ascii="宋体" w:eastAsia="宋体" w:hAnsi="宋体"/>
          <w:sz w:val="24"/>
          <w:szCs w:val="24"/>
        </w:rPr>
        <w:t>第</w:t>
      </w:r>
      <w:r w:rsidR="00025229">
        <w:rPr>
          <w:rFonts w:ascii="宋体" w:eastAsia="宋体" w:hAnsi="宋体" w:hint="eastAsia"/>
          <w:sz w:val="24"/>
          <w:szCs w:val="24"/>
        </w:rPr>
        <w:t>二</w:t>
      </w:r>
      <w:r w:rsidRPr="006779FE">
        <w:rPr>
          <w:rFonts w:ascii="宋体" w:eastAsia="宋体" w:hAnsi="宋体"/>
          <w:sz w:val="24"/>
          <w:szCs w:val="24"/>
        </w:rPr>
        <w:t>步，将光谱数据通过滤波函数编码矩阵进行编码，并进行数据预处理，包括数据归一化、</w:t>
      </w:r>
      <w:proofErr w:type="gramStart"/>
      <w:r w:rsidRPr="006779FE">
        <w:rPr>
          <w:rFonts w:ascii="宋体" w:eastAsia="宋体" w:hAnsi="宋体"/>
          <w:sz w:val="24"/>
          <w:szCs w:val="24"/>
        </w:rPr>
        <w:t>降维和</w:t>
      </w:r>
      <w:proofErr w:type="gramEnd"/>
      <w:r w:rsidRPr="006779FE">
        <w:rPr>
          <w:rFonts w:ascii="宋体" w:eastAsia="宋体" w:hAnsi="宋体"/>
          <w:sz w:val="24"/>
          <w:szCs w:val="24"/>
        </w:rPr>
        <w:t>特征选择等，构建可训练的数据集，并将其划分为训练集和验证集。这一步主要是为了将原始数据转换为可供神经网络训练的格式，并提高算法的可解释性和可视化性。</w:t>
      </w:r>
    </w:p>
    <w:p w14:paraId="5C58F207" w14:textId="4A4EAB48" w:rsidR="006779FE" w:rsidRDefault="006779FE" w:rsidP="006779FE">
      <w:pPr>
        <w:ind w:firstLine="420"/>
        <w:rPr>
          <w:rFonts w:ascii="宋体" w:eastAsia="宋体" w:hAnsi="宋体"/>
          <w:sz w:val="24"/>
          <w:szCs w:val="24"/>
        </w:rPr>
      </w:pPr>
      <w:r w:rsidRPr="006779FE">
        <w:rPr>
          <w:rFonts w:ascii="宋体" w:eastAsia="宋体" w:hAnsi="宋体"/>
          <w:sz w:val="24"/>
          <w:szCs w:val="24"/>
        </w:rPr>
        <w:t>第</w:t>
      </w:r>
      <w:r w:rsidR="00025229">
        <w:rPr>
          <w:rFonts w:ascii="宋体" w:eastAsia="宋体" w:hAnsi="宋体" w:hint="eastAsia"/>
          <w:sz w:val="24"/>
          <w:szCs w:val="24"/>
        </w:rPr>
        <w:t>三</w:t>
      </w:r>
      <w:r w:rsidRPr="006779FE">
        <w:rPr>
          <w:rFonts w:ascii="宋体" w:eastAsia="宋体" w:hAnsi="宋体"/>
          <w:sz w:val="24"/>
          <w:szCs w:val="24"/>
        </w:rPr>
        <w:t>步，我们使用自注意力和残差机制构成的</w:t>
      </w:r>
      <w:r w:rsidR="000E6A4C">
        <w:rPr>
          <w:rFonts w:ascii="宋体" w:eastAsia="宋体" w:hAnsi="宋体" w:hint="eastAsia"/>
          <w:sz w:val="24"/>
          <w:szCs w:val="24"/>
        </w:rPr>
        <w:t>编码解码器神经网络框架</w:t>
      </w:r>
      <w:r w:rsidRPr="006779FE">
        <w:rPr>
          <w:rFonts w:ascii="宋体" w:eastAsia="宋体" w:hAnsi="宋体"/>
          <w:sz w:val="24"/>
          <w:szCs w:val="24"/>
        </w:rPr>
        <w:t>进行特征提取和光谱重建，并采用批归一化技术加速训练过程。自注意力机制可以加强特征之间的关联性，从而提高光谱重建的准确性。残差机制则能防止过拟合和梯度爆炸。这一步主要是为了训练模型并进行光谱重建，从而实现对光谱数据的准确恢复和优化。</w:t>
      </w:r>
    </w:p>
    <w:p w14:paraId="198AED83" w14:textId="351788B9" w:rsidR="00025229" w:rsidRPr="00025229" w:rsidRDefault="00025229" w:rsidP="00025229">
      <w:pPr>
        <w:ind w:firstLine="420"/>
        <w:rPr>
          <w:rFonts w:ascii="宋体" w:eastAsia="宋体" w:hAnsi="宋体"/>
          <w:sz w:val="24"/>
          <w:szCs w:val="24"/>
        </w:rPr>
      </w:pPr>
      <w:r w:rsidRPr="006779FE">
        <w:rPr>
          <w:rFonts w:ascii="宋体" w:eastAsia="宋体" w:hAnsi="宋体"/>
          <w:sz w:val="24"/>
          <w:szCs w:val="24"/>
        </w:rPr>
        <w:t>第</w:t>
      </w:r>
      <w:r>
        <w:rPr>
          <w:rFonts w:ascii="宋体" w:eastAsia="宋体" w:hAnsi="宋体" w:hint="eastAsia"/>
          <w:sz w:val="24"/>
          <w:szCs w:val="24"/>
        </w:rPr>
        <w:t>四</w:t>
      </w:r>
      <w:r w:rsidRPr="006779FE">
        <w:rPr>
          <w:rFonts w:ascii="宋体" w:eastAsia="宋体" w:hAnsi="宋体"/>
          <w:sz w:val="24"/>
          <w:szCs w:val="24"/>
        </w:rPr>
        <w:t>步，</w:t>
      </w:r>
      <w:r w:rsidRPr="008E456E">
        <w:rPr>
          <w:rFonts w:ascii="宋体" w:eastAsia="宋体" w:hAnsi="宋体"/>
          <w:sz w:val="24"/>
          <w:szCs w:val="24"/>
        </w:rPr>
        <w:t>我们使用了</w:t>
      </w:r>
      <w:r>
        <w:rPr>
          <w:rFonts w:ascii="宋体" w:eastAsia="宋体" w:hAnsi="宋体" w:hint="eastAsia"/>
          <w:sz w:val="24"/>
          <w:szCs w:val="24"/>
        </w:rPr>
        <w:t>一些方法来提高训练速度并保证训练的结果不会有影响</w:t>
      </w:r>
      <w:proofErr w:type="gramStart"/>
      <w:r>
        <w:rPr>
          <w:rFonts w:ascii="宋体" w:eastAsia="宋体" w:hAnsi="宋体" w:hint="eastAsia"/>
          <w:sz w:val="24"/>
          <w:szCs w:val="24"/>
        </w:rPr>
        <w:t>且不过</w:t>
      </w:r>
      <w:proofErr w:type="gramEnd"/>
      <w:r>
        <w:rPr>
          <w:rFonts w:ascii="宋体" w:eastAsia="宋体" w:hAnsi="宋体" w:hint="eastAsia"/>
          <w:sz w:val="24"/>
          <w:szCs w:val="24"/>
        </w:rPr>
        <w:t>拟合</w:t>
      </w:r>
      <w:r w:rsidRPr="008E456E">
        <w:rPr>
          <w:rFonts w:ascii="宋体" w:eastAsia="宋体" w:hAnsi="宋体"/>
          <w:sz w:val="24"/>
          <w:szCs w:val="24"/>
        </w:rPr>
        <w:t>。</w:t>
      </w:r>
      <w:r>
        <w:rPr>
          <w:rFonts w:ascii="宋体" w:eastAsia="宋体" w:hAnsi="宋体" w:hint="eastAsia"/>
          <w:sz w:val="24"/>
          <w:szCs w:val="24"/>
        </w:rPr>
        <w:t>然后用实测光谱数据</w:t>
      </w:r>
      <w:r w:rsidRPr="008E456E">
        <w:rPr>
          <w:rFonts w:ascii="宋体" w:eastAsia="宋体" w:hAnsi="宋体"/>
          <w:sz w:val="24"/>
          <w:szCs w:val="24"/>
        </w:rPr>
        <w:t>来验证模型的性</w:t>
      </w:r>
      <w:r>
        <w:rPr>
          <w:rFonts w:ascii="宋体" w:eastAsia="宋体" w:hAnsi="宋体" w:hint="eastAsia"/>
          <w:sz w:val="24"/>
          <w:szCs w:val="24"/>
        </w:rPr>
        <w:t>能，以保证模型具有良好的鲁棒性和准确率，并具备复杂环境下依旧能够重建。</w:t>
      </w:r>
    </w:p>
    <w:p w14:paraId="5B49D7CC" w14:textId="4EBBCEAD" w:rsidR="006779FE" w:rsidRPr="006779FE" w:rsidRDefault="006779FE" w:rsidP="006779FE">
      <w:pPr>
        <w:ind w:firstLine="420"/>
        <w:rPr>
          <w:rFonts w:ascii="宋体" w:eastAsia="宋体" w:hAnsi="宋体"/>
          <w:sz w:val="24"/>
          <w:szCs w:val="24"/>
        </w:rPr>
      </w:pPr>
      <w:r w:rsidRPr="006779FE">
        <w:rPr>
          <w:rFonts w:ascii="宋体" w:eastAsia="宋体" w:hAnsi="宋体"/>
          <w:sz w:val="24"/>
          <w:szCs w:val="24"/>
        </w:rPr>
        <w:t>总之，本方法通过构建滤波函数库、光谱数据集、数据预处理和数据集构建以及算法模型的构建</w:t>
      </w:r>
      <w:r w:rsidR="00025229">
        <w:rPr>
          <w:rFonts w:ascii="宋体" w:eastAsia="宋体" w:hAnsi="宋体" w:hint="eastAsia"/>
          <w:sz w:val="24"/>
          <w:szCs w:val="24"/>
        </w:rPr>
        <w:t>并训练和验证</w:t>
      </w:r>
      <w:r w:rsidRPr="006779FE">
        <w:rPr>
          <w:rFonts w:ascii="宋体" w:eastAsia="宋体" w:hAnsi="宋体"/>
          <w:sz w:val="24"/>
          <w:szCs w:val="24"/>
        </w:rPr>
        <w:t>等步骤，提出了基于自注意力机制的光谱重建方法，从而可以进一步提高光谱重建的准确性和效率，具有广泛的应用前景。但需要指出的是，该方法还需要进一步在实际环境中进行验证和优化。</w:t>
      </w:r>
    </w:p>
    <w:p w14:paraId="7B28578D" w14:textId="77777777" w:rsidR="001233C6" w:rsidRPr="006779FE" w:rsidRDefault="001233C6" w:rsidP="00881D3D">
      <w:pPr>
        <w:rPr>
          <w:rFonts w:ascii="宋体" w:eastAsia="宋体" w:hAnsi="宋体"/>
          <w:sz w:val="24"/>
          <w:szCs w:val="24"/>
        </w:rPr>
      </w:pPr>
    </w:p>
    <w:p w14:paraId="17CAADE5" w14:textId="18C7C9DD" w:rsidR="00612407" w:rsidRDefault="00612407" w:rsidP="00881D3D">
      <w:pPr>
        <w:rPr>
          <w:rFonts w:ascii="宋体" w:eastAsia="宋体" w:hAnsi="宋体"/>
          <w:sz w:val="24"/>
          <w:szCs w:val="24"/>
        </w:rPr>
      </w:pPr>
      <w:r w:rsidRPr="00881D3D">
        <w:rPr>
          <w:rFonts w:ascii="宋体" w:eastAsia="宋体" w:hAnsi="宋体" w:hint="eastAsia"/>
          <w:sz w:val="24"/>
          <w:szCs w:val="24"/>
        </w:rPr>
        <w:t>结果：</w:t>
      </w:r>
    </w:p>
    <w:p w14:paraId="23A551EA" w14:textId="31F5A152" w:rsidR="00333917" w:rsidRDefault="00333917" w:rsidP="00881D3D">
      <w:pPr>
        <w:rPr>
          <w:rFonts w:ascii="宋体" w:eastAsia="宋体" w:hAnsi="宋体"/>
          <w:sz w:val="24"/>
          <w:szCs w:val="24"/>
        </w:rPr>
      </w:pPr>
      <w:r>
        <w:rPr>
          <w:rFonts w:ascii="宋体" w:eastAsia="宋体" w:hAnsi="宋体" w:hint="eastAsia"/>
          <w:sz w:val="24"/>
          <w:szCs w:val="24"/>
        </w:rPr>
        <w:t>滤波编码矩阵构建</w:t>
      </w:r>
    </w:p>
    <w:p w14:paraId="63366C65" w14:textId="4AFA7B17" w:rsidR="00333917" w:rsidRDefault="00333917" w:rsidP="00524259">
      <w:pPr>
        <w:ind w:firstLine="420"/>
        <w:rPr>
          <w:rFonts w:ascii="宋体" w:eastAsia="宋体" w:hAnsi="宋体"/>
          <w:sz w:val="24"/>
          <w:szCs w:val="24"/>
        </w:rPr>
      </w:pPr>
      <w:r w:rsidRPr="00333917">
        <w:rPr>
          <w:rFonts w:ascii="宋体" w:eastAsia="宋体" w:hAnsi="宋体" w:hint="eastAsia"/>
          <w:sz w:val="24"/>
          <w:szCs w:val="24"/>
        </w:rPr>
        <w:t>该装置的简化原理图如</w:t>
      </w:r>
      <w:r w:rsidR="00617387">
        <w:rPr>
          <w:rFonts w:ascii="宋体" w:eastAsia="宋体" w:hAnsi="宋体" w:hint="eastAsia"/>
          <w:sz w:val="24"/>
          <w:szCs w:val="24"/>
        </w:rPr>
        <w:t>下图</w:t>
      </w:r>
      <w:r w:rsidRPr="00333917">
        <w:rPr>
          <w:rFonts w:ascii="宋体" w:eastAsia="宋体" w:hAnsi="宋体"/>
          <w:sz w:val="24"/>
          <w:szCs w:val="24"/>
        </w:rPr>
        <w:t>所示。</w:t>
      </w:r>
      <w:r w:rsidR="008B0738">
        <w:rPr>
          <w:rFonts w:ascii="宋体" w:eastAsia="宋体" w:hAnsi="宋体" w:hint="eastAsia"/>
          <w:sz w:val="24"/>
          <w:szCs w:val="24"/>
        </w:rPr>
        <w:t>物体被光照射并由相机拍摄，其中相机是最简单的灰度相机，所接受的是物体的单点光谱信息</w:t>
      </w:r>
      <w:r w:rsidRPr="00333917">
        <w:rPr>
          <w:rFonts w:ascii="宋体" w:eastAsia="宋体" w:hAnsi="宋体"/>
          <w:sz w:val="24"/>
          <w:szCs w:val="24"/>
        </w:rPr>
        <w:t>。</w:t>
      </w:r>
    </w:p>
    <w:p w14:paraId="52393F13" w14:textId="79358A59" w:rsidR="0064228D" w:rsidRPr="00881D3D" w:rsidRDefault="0064228D" w:rsidP="00524259">
      <w:pPr>
        <w:ind w:firstLine="420"/>
        <w:rPr>
          <w:rFonts w:ascii="宋体" w:eastAsia="宋体" w:hAnsi="宋体"/>
          <w:sz w:val="24"/>
          <w:szCs w:val="24"/>
        </w:rPr>
      </w:pPr>
      <w:r>
        <w:rPr>
          <w:noProof/>
        </w:rPr>
        <w:drawing>
          <wp:inline distT="0" distB="0" distL="0" distR="0" wp14:anchorId="16097F5B" wp14:editId="38617F02">
            <wp:extent cx="5274310" cy="1520825"/>
            <wp:effectExtent l="0" t="0" r="0" b="0"/>
            <wp:docPr id="6809214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921455" name=""/>
                    <pic:cNvPicPr/>
                  </pic:nvPicPr>
                  <pic:blipFill>
                    <a:blip r:embed="rId13"/>
                    <a:stretch>
                      <a:fillRect/>
                    </a:stretch>
                  </pic:blipFill>
                  <pic:spPr>
                    <a:xfrm>
                      <a:off x="0" y="0"/>
                      <a:ext cx="5274310" cy="1520825"/>
                    </a:xfrm>
                    <a:prstGeom prst="rect">
                      <a:avLst/>
                    </a:prstGeom>
                  </pic:spPr>
                </pic:pic>
              </a:graphicData>
            </a:graphic>
          </wp:inline>
        </w:drawing>
      </w:r>
    </w:p>
    <w:p w14:paraId="6E534F60" w14:textId="44D06F59" w:rsidR="00014ED4" w:rsidRDefault="00014ED4" w:rsidP="00524259">
      <w:pPr>
        <w:ind w:firstLine="420"/>
        <w:rPr>
          <w:rFonts w:ascii="宋体" w:eastAsia="宋体" w:hAnsi="宋体"/>
          <w:sz w:val="24"/>
          <w:szCs w:val="24"/>
        </w:rPr>
      </w:pPr>
      <w:r w:rsidRPr="00881D3D">
        <w:rPr>
          <w:rFonts w:ascii="宋体" w:eastAsia="宋体" w:hAnsi="宋体"/>
          <w:sz w:val="24"/>
          <w:szCs w:val="24"/>
        </w:rPr>
        <w:t>在结果部分中，我们进行了两个重要对比。首先，我们使用不同的筛选算法构建了100个适合重建的滤波函数，并使用同样的重建算法进行重建。我们发现，基于这些滤波函数的重建结果表现出明显的差异。通过</w:t>
      </w:r>
      <w:r w:rsidR="00C0767D">
        <w:rPr>
          <w:rFonts w:ascii="宋体" w:eastAsia="宋体" w:hAnsi="宋体" w:hint="eastAsia"/>
          <w:sz w:val="24"/>
          <w:szCs w:val="24"/>
        </w:rPr>
        <w:t>相识度</w:t>
      </w:r>
      <w:r w:rsidRPr="00881D3D">
        <w:rPr>
          <w:rFonts w:ascii="宋体" w:eastAsia="宋体" w:hAnsi="宋体"/>
          <w:sz w:val="24"/>
          <w:szCs w:val="24"/>
        </w:rPr>
        <w:t>评估，我们发现使用</w:t>
      </w:r>
      <w:r w:rsidR="00C0767D">
        <w:rPr>
          <w:rFonts w:ascii="宋体" w:eastAsia="宋体" w:hAnsi="宋体" w:hint="eastAsia"/>
          <w:sz w:val="24"/>
          <w:szCs w:val="24"/>
        </w:rPr>
        <w:t>互</w:t>
      </w:r>
      <w:r w:rsidRPr="00881D3D">
        <w:rPr>
          <w:rFonts w:ascii="宋体" w:eastAsia="宋体" w:hAnsi="宋体"/>
          <w:sz w:val="24"/>
          <w:szCs w:val="24"/>
        </w:rPr>
        <w:t>相关算法筛选出的滤波函数所重建的光谱与真实光谱之间的均方误差（MSE）最小，为0.0218；而使用其他筛选算法所得到的MSE分别为0.0226、0.0229和0.0233。这说明</w:t>
      </w:r>
      <w:r w:rsidR="00C0767D">
        <w:rPr>
          <w:rFonts w:ascii="宋体" w:eastAsia="宋体" w:hAnsi="宋体" w:hint="eastAsia"/>
          <w:sz w:val="24"/>
          <w:szCs w:val="24"/>
        </w:rPr>
        <w:t>互</w:t>
      </w:r>
      <w:r w:rsidRPr="00881D3D">
        <w:rPr>
          <w:rFonts w:ascii="宋体" w:eastAsia="宋体" w:hAnsi="宋体"/>
          <w:sz w:val="24"/>
          <w:szCs w:val="24"/>
        </w:rPr>
        <w:t>相关算法可以更好地筛选出适合重建的滤波函数，提高了光谱重建的准确性。</w:t>
      </w:r>
      <w:r w:rsidR="00C0767D">
        <w:rPr>
          <w:rFonts w:ascii="宋体" w:eastAsia="宋体" w:hAnsi="宋体" w:hint="eastAsia"/>
          <w:sz w:val="24"/>
          <w:szCs w:val="24"/>
        </w:rPr>
        <w:t>结果如下表所示：</w:t>
      </w:r>
    </w:p>
    <w:p w14:paraId="133F6A6A" w14:textId="77777777" w:rsidR="00C0767D" w:rsidRDefault="00C0767D" w:rsidP="00524259">
      <w:pPr>
        <w:ind w:firstLine="420"/>
        <w:rPr>
          <w:rFonts w:ascii="宋体" w:eastAsia="宋体" w:hAnsi="宋体"/>
          <w:sz w:val="24"/>
          <w:szCs w:val="24"/>
        </w:rPr>
      </w:pPr>
    </w:p>
    <w:p w14:paraId="39B00E56" w14:textId="77777777" w:rsidR="00C0767D" w:rsidRPr="00881D3D" w:rsidRDefault="00C0767D" w:rsidP="00524259">
      <w:pPr>
        <w:ind w:firstLine="420"/>
        <w:rPr>
          <w:rFonts w:ascii="宋体" w:eastAsia="宋体" w:hAnsi="宋体"/>
          <w:sz w:val="24"/>
          <w:szCs w:val="24"/>
        </w:rPr>
      </w:pPr>
    </w:p>
    <w:p w14:paraId="75FCC5D1" w14:textId="0D3C21B5" w:rsidR="00C0767D" w:rsidRDefault="00014ED4" w:rsidP="0064228D">
      <w:pPr>
        <w:ind w:firstLine="420"/>
        <w:jc w:val="left"/>
        <w:rPr>
          <w:rFonts w:ascii="宋体" w:eastAsia="宋体" w:hAnsi="宋体"/>
          <w:sz w:val="24"/>
          <w:szCs w:val="24"/>
        </w:rPr>
      </w:pPr>
      <w:r w:rsidRPr="00881D3D">
        <w:rPr>
          <w:rFonts w:ascii="宋体" w:eastAsia="宋体" w:hAnsi="宋体"/>
          <w:sz w:val="24"/>
          <w:szCs w:val="24"/>
        </w:rPr>
        <w:t>其次，我们进行了相同设计的滤波函数在不同算法下的对比。我们尝试了最小二乘、压缩感知以及几个常用的神经网络架构，包括</w:t>
      </w:r>
      <w:r w:rsidR="00C0767D">
        <w:rPr>
          <w:rFonts w:ascii="宋体" w:eastAsia="宋体" w:hAnsi="宋体" w:hint="eastAsia"/>
          <w:sz w:val="24"/>
          <w:szCs w:val="24"/>
        </w:rPr>
        <w:t>全连接</w:t>
      </w:r>
      <w:r w:rsidRPr="00881D3D">
        <w:rPr>
          <w:rFonts w:ascii="宋体" w:eastAsia="宋体" w:hAnsi="宋体"/>
          <w:sz w:val="24"/>
          <w:szCs w:val="24"/>
        </w:rPr>
        <w:t>神经网络（</w:t>
      </w:r>
      <w:r w:rsidR="00C0767D">
        <w:rPr>
          <w:rFonts w:ascii="宋体" w:eastAsia="宋体" w:hAnsi="宋体"/>
          <w:sz w:val="24"/>
          <w:szCs w:val="24"/>
        </w:rPr>
        <w:t>D</w:t>
      </w:r>
      <w:r w:rsidRPr="00881D3D">
        <w:rPr>
          <w:rFonts w:ascii="宋体" w:eastAsia="宋体" w:hAnsi="宋体"/>
          <w:sz w:val="24"/>
          <w:szCs w:val="24"/>
        </w:rPr>
        <w:t>NN）、循环神经网络（RNN）和自注意力机制网络（Transformer）。我们发现，使用自注意力机制网络的重建结果表现最优，</w:t>
      </w:r>
      <w:r w:rsidR="00C866DA">
        <w:rPr>
          <w:rFonts w:ascii="宋体" w:eastAsia="宋体" w:hAnsi="宋体" w:hint="eastAsia"/>
          <w:sz w:val="24"/>
          <w:szCs w:val="24"/>
        </w:rPr>
        <w:t>R</w:t>
      </w:r>
      <w:r w:rsidR="00C866DA">
        <w:rPr>
          <w:rFonts w:ascii="宋体" w:eastAsia="宋体" w:hAnsi="宋体"/>
          <w:sz w:val="24"/>
          <w:szCs w:val="24"/>
        </w:rPr>
        <w:t>2</w:t>
      </w:r>
      <w:r w:rsidR="00C866DA">
        <w:rPr>
          <w:rFonts w:ascii="宋体" w:eastAsia="宋体" w:hAnsi="宋体" w:hint="eastAsia"/>
          <w:sz w:val="24"/>
          <w:szCs w:val="24"/>
        </w:rPr>
        <w:t>相似度0</w:t>
      </w:r>
      <w:r w:rsidR="00C866DA">
        <w:rPr>
          <w:rFonts w:ascii="宋体" w:eastAsia="宋体" w:hAnsi="宋体"/>
          <w:sz w:val="24"/>
          <w:szCs w:val="24"/>
        </w:rPr>
        <w:t>.992</w:t>
      </w:r>
      <w:r w:rsidR="00C866DA">
        <w:rPr>
          <w:rFonts w:ascii="宋体" w:eastAsia="宋体" w:hAnsi="宋体" w:hint="eastAsia"/>
          <w:sz w:val="24"/>
          <w:szCs w:val="24"/>
        </w:rPr>
        <w:t>，</w:t>
      </w:r>
      <w:r w:rsidRPr="00881D3D">
        <w:rPr>
          <w:rFonts w:ascii="宋体" w:eastAsia="宋体" w:hAnsi="宋体"/>
          <w:sz w:val="24"/>
          <w:szCs w:val="24"/>
        </w:rPr>
        <w:t>MSE为0.0158，而使用其他算法得到的MSE分别为：最小二乘为0.0186、压缩感知为0.0172、</w:t>
      </w:r>
      <w:r w:rsidR="00C0767D">
        <w:rPr>
          <w:rFonts w:ascii="宋体" w:eastAsia="宋体" w:hAnsi="宋体"/>
          <w:sz w:val="24"/>
          <w:szCs w:val="24"/>
        </w:rPr>
        <w:t>D</w:t>
      </w:r>
      <w:r w:rsidRPr="00881D3D">
        <w:rPr>
          <w:rFonts w:ascii="宋体" w:eastAsia="宋体" w:hAnsi="宋体"/>
          <w:sz w:val="24"/>
          <w:szCs w:val="24"/>
        </w:rPr>
        <w:t>NN为0.0197、RNN为0.0178。</w:t>
      </w:r>
      <w:r w:rsidR="00C0767D">
        <w:rPr>
          <w:rFonts w:ascii="宋体" w:eastAsia="宋体" w:hAnsi="宋体" w:hint="eastAsia"/>
          <w:sz w:val="24"/>
          <w:szCs w:val="24"/>
        </w:rPr>
        <w:t>结果如下表所示：</w:t>
      </w:r>
    </w:p>
    <w:p w14:paraId="5504DE2F" w14:textId="77777777" w:rsidR="00C0767D" w:rsidRDefault="00C0767D" w:rsidP="0064228D">
      <w:pPr>
        <w:ind w:firstLine="420"/>
        <w:jc w:val="left"/>
        <w:rPr>
          <w:rFonts w:ascii="宋体" w:eastAsia="宋体" w:hAnsi="宋体"/>
          <w:sz w:val="24"/>
          <w:szCs w:val="24"/>
        </w:rPr>
      </w:pPr>
    </w:p>
    <w:p w14:paraId="62BD24DD" w14:textId="77777777" w:rsidR="00C0767D" w:rsidRDefault="00C0767D" w:rsidP="0064228D">
      <w:pPr>
        <w:ind w:firstLine="420"/>
        <w:jc w:val="left"/>
        <w:rPr>
          <w:rFonts w:ascii="宋体" w:eastAsia="宋体" w:hAnsi="宋体"/>
          <w:sz w:val="24"/>
          <w:szCs w:val="24"/>
        </w:rPr>
      </w:pPr>
    </w:p>
    <w:p w14:paraId="0D18FD94" w14:textId="6230676E" w:rsidR="00014ED4" w:rsidRPr="00881D3D" w:rsidRDefault="00014ED4" w:rsidP="0064228D">
      <w:pPr>
        <w:ind w:firstLine="420"/>
        <w:jc w:val="left"/>
        <w:rPr>
          <w:rFonts w:ascii="宋体" w:eastAsia="宋体" w:hAnsi="宋体"/>
          <w:sz w:val="24"/>
          <w:szCs w:val="24"/>
        </w:rPr>
      </w:pPr>
      <w:r w:rsidRPr="00881D3D">
        <w:rPr>
          <w:rFonts w:ascii="宋体" w:eastAsia="宋体" w:hAnsi="宋体"/>
          <w:sz w:val="24"/>
          <w:szCs w:val="24"/>
        </w:rPr>
        <w:t>这表明自注意力机制网络可以更好地捕捉光谱中的非局部特征，从而提高了光谱重建的准确性。</w:t>
      </w:r>
    </w:p>
    <w:p w14:paraId="12C4D93B" w14:textId="3DE2FEAE" w:rsidR="00014ED4" w:rsidRDefault="00014ED4" w:rsidP="00EC36F8">
      <w:pPr>
        <w:ind w:firstLine="420"/>
        <w:rPr>
          <w:rFonts w:ascii="宋体" w:eastAsia="宋体" w:hAnsi="宋体"/>
          <w:sz w:val="24"/>
          <w:szCs w:val="24"/>
        </w:rPr>
      </w:pPr>
      <w:r w:rsidRPr="00881D3D">
        <w:rPr>
          <w:rFonts w:ascii="宋体" w:eastAsia="宋体" w:hAnsi="宋体"/>
          <w:sz w:val="24"/>
          <w:szCs w:val="24"/>
        </w:rPr>
        <w:t>综合来看，我们的研究结果表明，选择合适的筛选算法可以提高重建滤波函数的质量，而选择合适的重建算法可以进一步提高光谱重建的准确性。在我们的实验中，使用自相关算法筛选滤波函数并结合自注意力机制网络进行光谱重建，可以获得最佳的重建结果。这对于光谱重建的实际应用具有重要的参考价值。</w:t>
      </w:r>
    </w:p>
    <w:p w14:paraId="6FF292B3" w14:textId="5197999A" w:rsidR="0064228D" w:rsidRPr="00881D3D" w:rsidRDefault="0064228D" w:rsidP="00881D3D">
      <w:pPr>
        <w:rPr>
          <w:rFonts w:ascii="宋体" w:eastAsia="宋体" w:hAnsi="宋体"/>
          <w:sz w:val="24"/>
          <w:szCs w:val="24"/>
        </w:rPr>
      </w:pPr>
      <w:r>
        <w:rPr>
          <w:noProof/>
        </w:rPr>
        <w:drawing>
          <wp:anchor distT="0" distB="0" distL="114300" distR="114300" simplePos="0" relativeHeight="251664384" behindDoc="1" locked="0" layoutInCell="1" allowOverlap="1" wp14:anchorId="4E07F2EB" wp14:editId="2548A10F">
            <wp:simplePos x="0" y="0"/>
            <wp:positionH relativeFrom="column">
              <wp:posOffset>1140028</wp:posOffset>
            </wp:positionH>
            <wp:positionV relativeFrom="paragraph">
              <wp:posOffset>264103</wp:posOffset>
            </wp:positionV>
            <wp:extent cx="2847340" cy="1066165"/>
            <wp:effectExtent l="0" t="0" r="0" b="0"/>
            <wp:wrapTopAndBottom/>
            <wp:docPr id="438394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39402" name=""/>
                    <pic:cNvPicPr/>
                  </pic:nvPicPr>
                  <pic:blipFill>
                    <a:blip r:embed="rId14">
                      <a:extLst>
                        <a:ext uri="{28A0092B-C50C-407E-A947-70E740481C1C}">
                          <a14:useLocalDpi xmlns:a14="http://schemas.microsoft.com/office/drawing/2010/main" val="0"/>
                        </a:ext>
                      </a:extLst>
                    </a:blip>
                    <a:stretch>
                      <a:fillRect/>
                    </a:stretch>
                  </pic:blipFill>
                  <pic:spPr>
                    <a:xfrm>
                      <a:off x="0" y="0"/>
                      <a:ext cx="2847340" cy="1066165"/>
                    </a:xfrm>
                    <a:prstGeom prst="rect">
                      <a:avLst/>
                    </a:prstGeom>
                  </pic:spPr>
                </pic:pic>
              </a:graphicData>
            </a:graphic>
          </wp:anchor>
        </w:drawing>
      </w:r>
      <w:r>
        <w:rPr>
          <w:rFonts w:ascii="宋体" w:eastAsia="宋体" w:hAnsi="宋体" w:hint="eastAsia"/>
          <w:sz w:val="24"/>
          <w:szCs w:val="24"/>
        </w:rPr>
        <w:t>拟合优度R</w:t>
      </w:r>
      <w:r>
        <w:rPr>
          <w:rFonts w:ascii="宋体" w:eastAsia="宋体" w:hAnsi="宋体"/>
          <w:sz w:val="24"/>
          <w:szCs w:val="24"/>
        </w:rPr>
        <w:t>2</w:t>
      </w:r>
      <w:r>
        <w:rPr>
          <w:rFonts w:ascii="宋体" w:eastAsia="宋体" w:hAnsi="宋体" w:hint="eastAsia"/>
          <w:sz w:val="24"/>
          <w:szCs w:val="24"/>
        </w:rPr>
        <w:t>公式如下，</w:t>
      </w:r>
      <w:r w:rsidR="00EC38C3" w:rsidRPr="00EC38C3">
        <w:rPr>
          <w:rFonts w:ascii="宋体" w:eastAsia="宋体" w:hAnsi="宋体" w:hint="eastAsia"/>
          <w:color w:val="FF0000"/>
          <w:sz w:val="24"/>
          <w:szCs w:val="24"/>
        </w:rPr>
        <w:t>公式可以写在表下面</w:t>
      </w:r>
    </w:p>
    <w:p w14:paraId="70721E34" w14:textId="5FB56F03" w:rsidR="00612407" w:rsidRDefault="00612407" w:rsidP="00881D3D">
      <w:pPr>
        <w:rPr>
          <w:rFonts w:ascii="宋体" w:eastAsia="宋体" w:hAnsi="宋体"/>
          <w:sz w:val="24"/>
          <w:szCs w:val="24"/>
        </w:rPr>
      </w:pPr>
      <w:r w:rsidRPr="00881D3D">
        <w:rPr>
          <w:rFonts w:ascii="宋体" w:eastAsia="宋体" w:hAnsi="宋体" w:hint="eastAsia"/>
          <w:sz w:val="24"/>
          <w:szCs w:val="24"/>
        </w:rPr>
        <w:t>讨论：</w:t>
      </w:r>
    </w:p>
    <w:p w14:paraId="249EF7D8" w14:textId="77777777" w:rsidR="00524259" w:rsidRPr="00E01C59" w:rsidRDefault="00524259" w:rsidP="00E01C59">
      <w:pPr>
        <w:ind w:firstLine="420"/>
        <w:rPr>
          <w:rFonts w:ascii="宋体" w:eastAsia="宋体" w:hAnsi="宋体"/>
          <w:sz w:val="24"/>
          <w:szCs w:val="24"/>
        </w:rPr>
      </w:pPr>
      <w:r w:rsidRPr="00E01C59">
        <w:rPr>
          <w:rFonts w:ascii="宋体" w:eastAsia="宋体" w:hAnsi="宋体"/>
          <w:sz w:val="24"/>
          <w:szCs w:val="24"/>
        </w:rPr>
        <w:t>在本研究中，我们提出了一种新的方法来构建滤波函数编码矩阵并进行光谱重建，以提高计算光谱重建的准确性。过去的一些研究通常采用随机构建编码矩阵的方法，而我们提出了基于互相关函数的筛选方法，以确保构建的编码矩阵足够稀疏，从而更好地表达特征，方便后续光谱重建的数据处理。</w:t>
      </w:r>
    </w:p>
    <w:p w14:paraId="0196E3F4" w14:textId="77777777" w:rsidR="00524259" w:rsidRPr="00E01C59" w:rsidRDefault="00524259" w:rsidP="00E01C59">
      <w:pPr>
        <w:rPr>
          <w:rFonts w:ascii="宋体" w:eastAsia="宋体" w:hAnsi="宋体"/>
          <w:sz w:val="24"/>
          <w:szCs w:val="24"/>
        </w:rPr>
      </w:pPr>
      <w:r w:rsidRPr="00E01C59">
        <w:rPr>
          <w:rFonts w:ascii="宋体" w:eastAsia="宋体" w:hAnsi="宋体"/>
          <w:sz w:val="24"/>
          <w:szCs w:val="24"/>
        </w:rPr>
        <w:t>此外，我们还使用了基于自注意力机制的光谱重建方法，该方法可以加强特征之间的关联性，并对非线性数据进行拟合，从而进一步提高光谱重建的准确性。我们使用加入残差机制的神经网络算法来提取光谱数据的特征并优化光谱重建的准确性。实验结果表明，这种方法可以在提高准确性和性能方面优于传统算法。</w:t>
      </w:r>
    </w:p>
    <w:p w14:paraId="0F920744" w14:textId="77777777" w:rsidR="00E01C59" w:rsidRPr="00E01C59" w:rsidRDefault="00E01C59" w:rsidP="00E01C59">
      <w:pPr>
        <w:ind w:firstLine="420"/>
        <w:rPr>
          <w:rFonts w:ascii="宋体" w:eastAsia="宋体" w:hAnsi="宋体"/>
          <w:sz w:val="24"/>
          <w:szCs w:val="24"/>
        </w:rPr>
      </w:pPr>
      <w:r w:rsidRPr="00E01C59">
        <w:rPr>
          <w:rFonts w:ascii="宋体" w:eastAsia="宋体" w:hAnsi="宋体"/>
          <w:sz w:val="24"/>
          <w:szCs w:val="24"/>
        </w:rPr>
        <w:t>我们的研究发现，当编码矩阵足够稀疏时，可以直接线性求解结果，但实际中编码矩阵往往不够稀疏。因此，我们使用互相关函数进行筛选，以保证在构建编码矩阵时尽量稀疏。这有助于提高后续特征提取和表达的准确性。同时，我们利用自注意力机制来增强特征之间的关联性，进一步提高光谱重建的准确性。</w:t>
      </w:r>
    </w:p>
    <w:p w14:paraId="702D8009" w14:textId="77777777" w:rsidR="00E01C59" w:rsidRPr="00E01C59" w:rsidRDefault="00E01C59" w:rsidP="00E01C59">
      <w:pPr>
        <w:ind w:firstLine="420"/>
        <w:rPr>
          <w:rFonts w:ascii="宋体" w:eastAsia="宋体" w:hAnsi="宋体"/>
          <w:sz w:val="24"/>
          <w:szCs w:val="24"/>
        </w:rPr>
      </w:pPr>
      <w:r w:rsidRPr="00E01C59">
        <w:rPr>
          <w:rFonts w:ascii="宋体" w:eastAsia="宋体" w:hAnsi="宋体"/>
          <w:sz w:val="24"/>
          <w:szCs w:val="24"/>
        </w:rPr>
        <w:t>自注意力机制是指计算每个位置和其他位置之间的相似度，并将相似度作为权重，对特征进行加权求和。这种机制能够将注意力集中在重要的特征上，从而提高准确性。我们使用了基于自注意力机制并加入残差机制的神经网络算法来提取光谱数据的特征。残差机制是指在神经网络中</w:t>
      </w:r>
      <w:proofErr w:type="gramStart"/>
      <w:r w:rsidRPr="00E01C59">
        <w:rPr>
          <w:rFonts w:ascii="宋体" w:eastAsia="宋体" w:hAnsi="宋体"/>
          <w:sz w:val="24"/>
          <w:szCs w:val="24"/>
        </w:rPr>
        <w:t>添加跨层连接</w:t>
      </w:r>
      <w:proofErr w:type="gramEnd"/>
      <w:r w:rsidRPr="00E01C59">
        <w:rPr>
          <w:rFonts w:ascii="宋体" w:eastAsia="宋体" w:hAnsi="宋体"/>
          <w:sz w:val="24"/>
          <w:szCs w:val="24"/>
        </w:rPr>
        <w:t>，可以有效地避免梯度消失和梯度爆炸等问题，有助于提高模型的训练效果。</w:t>
      </w:r>
    </w:p>
    <w:p w14:paraId="1C95CC49" w14:textId="77777777" w:rsidR="00E01C59" w:rsidRPr="00E01C59" w:rsidRDefault="00E01C59" w:rsidP="00E01C59">
      <w:pPr>
        <w:ind w:firstLine="420"/>
        <w:rPr>
          <w:rFonts w:ascii="宋体" w:eastAsia="宋体" w:hAnsi="宋体"/>
          <w:sz w:val="24"/>
          <w:szCs w:val="24"/>
        </w:rPr>
      </w:pPr>
      <w:r w:rsidRPr="00E01C59">
        <w:rPr>
          <w:rFonts w:ascii="宋体" w:eastAsia="宋体" w:hAnsi="宋体"/>
          <w:sz w:val="24"/>
          <w:szCs w:val="24"/>
        </w:rPr>
        <w:t>通过实验，我们发现该算法相比于其他传统算法具有更高的准确性和更好的性能，能够提高光谱重建的准确性。总体来说，我们的研究表明，在光谱重</w:t>
      </w:r>
      <w:r w:rsidRPr="00E01C59">
        <w:rPr>
          <w:rFonts w:ascii="宋体" w:eastAsia="宋体" w:hAnsi="宋体"/>
          <w:sz w:val="24"/>
          <w:szCs w:val="24"/>
        </w:rPr>
        <w:lastRenderedPageBreak/>
        <w:t>建中，互相关函数和自注意力机制是有效的方法，可以帮助优化编码矩阵的构建和特征提取，提高模型的准确性和性能。</w:t>
      </w:r>
    </w:p>
    <w:p w14:paraId="6757EEAC" w14:textId="77777777" w:rsidR="00E01C59" w:rsidRPr="00E01C59" w:rsidRDefault="00E01C59" w:rsidP="00E01C59">
      <w:pPr>
        <w:ind w:firstLine="420"/>
        <w:rPr>
          <w:rFonts w:ascii="宋体" w:eastAsia="宋体" w:hAnsi="宋体"/>
          <w:sz w:val="24"/>
          <w:szCs w:val="24"/>
        </w:rPr>
      </w:pPr>
      <w:r w:rsidRPr="00E01C59">
        <w:rPr>
          <w:rFonts w:ascii="宋体" w:eastAsia="宋体" w:hAnsi="宋体"/>
          <w:sz w:val="24"/>
          <w:szCs w:val="24"/>
        </w:rPr>
        <w:t>本研究的另一个重要发现是，我们的方法可以为计算光谱重建技术带来改进和优化。计算光谱重建具有许多优点，例如成本低、体积小和易于操作等，因此在许多应用场合都具有广泛的应用前景。然而，在实际应用中，光谱重建的准确性常常受到影响。本研究提出的基于自注意力机制的光谱重建方法可以进一步提高光谱重建的准确性，从而更好地满足实际需求。通过引入自注意力机制并结合残差网络，我们的方法可以提取光谱数据的重要特征，从而实现更准确的光谱重建。这一发现对于光谱重建技术的进一步研究和应用具有重要意义。</w:t>
      </w:r>
    </w:p>
    <w:p w14:paraId="4E70C0AC" w14:textId="1B7B7F3A" w:rsidR="00881D3D" w:rsidRDefault="00E01C59" w:rsidP="00E01C59">
      <w:pPr>
        <w:ind w:firstLine="420"/>
        <w:rPr>
          <w:rFonts w:ascii="宋体" w:eastAsia="宋体" w:hAnsi="宋体"/>
          <w:sz w:val="24"/>
          <w:szCs w:val="24"/>
        </w:rPr>
      </w:pPr>
      <w:r w:rsidRPr="00E01C59">
        <w:rPr>
          <w:rFonts w:ascii="宋体" w:eastAsia="宋体" w:hAnsi="宋体"/>
          <w:sz w:val="24"/>
          <w:szCs w:val="24"/>
        </w:rPr>
        <w:t>最后，需要指出的是，本研究的实验</w:t>
      </w:r>
      <w:proofErr w:type="gramStart"/>
      <w:r w:rsidRPr="00E01C59">
        <w:rPr>
          <w:rFonts w:ascii="宋体" w:eastAsia="宋体" w:hAnsi="宋体"/>
          <w:sz w:val="24"/>
          <w:szCs w:val="24"/>
        </w:rPr>
        <w:t>数据集仅限于</w:t>
      </w:r>
      <w:proofErr w:type="gramEnd"/>
      <w:r w:rsidRPr="00E01C59">
        <w:rPr>
          <w:rFonts w:ascii="宋体" w:eastAsia="宋体" w:hAnsi="宋体"/>
          <w:sz w:val="24"/>
          <w:szCs w:val="24"/>
        </w:rPr>
        <w:t>仿真实验，因此需要进一步研究该算法在实际环境中的可行性和应用前景。为了验证算法的鲁棒性和实用性，未来研究可以将算法应用于更广泛的实际数据集，并且可以探索在不同的场景下算法的性能表现。此外，我们的研究也存在一些局限性，比如数据集的大小和多样性等方面可以进一步扩展和优化。因此，未来的研究可以进一步</w:t>
      </w:r>
      <w:proofErr w:type="gramStart"/>
      <w:r w:rsidRPr="00E01C59">
        <w:rPr>
          <w:rFonts w:ascii="宋体" w:eastAsia="宋体" w:hAnsi="宋体"/>
          <w:sz w:val="24"/>
          <w:szCs w:val="24"/>
        </w:rPr>
        <w:t>探索自</w:t>
      </w:r>
      <w:proofErr w:type="gramEnd"/>
      <w:r w:rsidRPr="00E01C59">
        <w:rPr>
          <w:rFonts w:ascii="宋体" w:eastAsia="宋体" w:hAnsi="宋体"/>
          <w:sz w:val="24"/>
          <w:szCs w:val="24"/>
        </w:rPr>
        <w:t>注意力机制在光谱重建中的应用，包括如何优化网络结构、选择更有效的特征提取方法等方面，并尝试使用更多的数据集和方法来验证算法的有效性和泛化能力。通过不断的优化和改进，可以进一步提高光谱重建技术在实际应用中的效果，为相关领域的研究和应用提供更好的支持和帮助。</w:t>
      </w:r>
    </w:p>
    <w:p w14:paraId="358615F5" w14:textId="77777777" w:rsidR="008A435C" w:rsidRDefault="008A435C" w:rsidP="00E01C59">
      <w:pPr>
        <w:ind w:firstLine="420"/>
        <w:rPr>
          <w:rFonts w:ascii="宋体" w:eastAsia="宋体" w:hAnsi="宋体"/>
          <w:sz w:val="24"/>
          <w:szCs w:val="24"/>
        </w:rPr>
      </w:pPr>
    </w:p>
    <w:p w14:paraId="04A3F0AC" w14:textId="77777777" w:rsidR="008A435C" w:rsidRDefault="008A435C" w:rsidP="00E01C59">
      <w:pPr>
        <w:ind w:firstLine="420"/>
        <w:rPr>
          <w:rFonts w:ascii="宋体" w:eastAsia="宋体" w:hAnsi="宋体"/>
          <w:sz w:val="24"/>
          <w:szCs w:val="24"/>
        </w:rPr>
      </w:pPr>
    </w:p>
    <w:p w14:paraId="6C3F8612" w14:textId="77777777" w:rsidR="008A435C" w:rsidRPr="00E01C59" w:rsidRDefault="008A435C" w:rsidP="00E01C59">
      <w:pPr>
        <w:ind w:firstLine="420"/>
        <w:rPr>
          <w:rFonts w:ascii="宋体" w:eastAsia="宋体" w:hAnsi="宋体"/>
          <w:sz w:val="24"/>
          <w:szCs w:val="24"/>
        </w:rPr>
      </w:pPr>
    </w:p>
    <w:p w14:paraId="48811F2A" w14:textId="17545183" w:rsidR="00612407" w:rsidRDefault="00612407" w:rsidP="00881D3D">
      <w:pPr>
        <w:rPr>
          <w:rFonts w:ascii="宋体" w:eastAsia="宋体" w:hAnsi="宋体"/>
          <w:sz w:val="24"/>
          <w:szCs w:val="24"/>
        </w:rPr>
      </w:pPr>
      <w:r w:rsidRPr="00881D3D">
        <w:rPr>
          <w:rFonts w:ascii="宋体" w:eastAsia="宋体" w:hAnsi="宋体" w:hint="eastAsia"/>
          <w:sz w:val="24"/>
          <w:szCs w:val="24"/>
        </w:rPr>
        <w:t>参考文献：</w:t>
      </w:r>
    </w:p>
    <w:p w14:paraId="1E909362" w14:textId="77777777" w:rsidR="008A435C" w:rsidRPr="00881D3D" w:rsidRDefault="008A435C" w:rsidP="00881D3D">
      <w:pPr>
        <w:rPr>
          <w:rFonts w:ascii="宋体" w:eastAsia="宋体" w:hAnsi="宋体"/>
          <w:sz w:val="24"/>
          <w:szCs w:val="24"/>
        </w:rPr>
      </w:pPr>
    </w:p>
    <w:p w14:paraId="77196C8E" w14:textId="6805F7B3" w:rsidR="00612407" w:rsidRDefault="00612407" w:rsidP="00881D3D">
      <w:pPr>
        <w:rPr>
          <w:rFonts w:ascii="宋体" w:eastAsia="宋体" w:hAnsi="宋体"/>
          <w:sz w:val="24"/>
          <w:szCs w:val="24"/>
        </w:rPr>
      </w:pPr>
      <w:r w:rsidRPr="00881D3D">
        <w:rPr>
          <w:rFonts w:ascii="宋体" w:eastAsia="宋体" w:hAnsi="宋体" w:hint="eastAsia"/>
          <w:sz w:val="24"/>
          <w:szCs w:val="24"/>
        </w:rPr>
        <w:t>图表：</w:t>
      </w:r>
    </w:p>
    <w:p w14:paraId="6D2C9988" w14:textId="77777777" w:rsidR="008A435C" w:rsidRPr="00881D3D" w:rsidRDefault="008A435C" w:rsidP="00881D3D">
      <w:pPr>
        <w:rPr>
          <w:rFonts w:ascii="宋体" w:eastAsia="宋体" w:hAnsi="宋体"/>
          <w:sz w:val="24"/>
          <w:szCs w:val="24"/>
        </w:rPr>
      </w:pPr>
    </w:p>
    <w:p w14:paraId="3B798B36" w14:textId="630AE227" w:rsidR="00612407" w:rsidRPr="00881D3D" w:rsidRDefault="00612407" w:rsidP="00881D3D">
      <w:pPr>
        <w:rPr>
          <w:rFonts w:ascii="宋体" w:eastAsia="宋体" w:hAnsi="宋体"/>
          <w:sz w:val="24"/>
          <w:szCs w:val="24"/>
        </w:rPr>
      </w:pPr>
      <w:r w:rsidRPr="00881D3D">
        <w:rPr>
          <w:rFonts w:ascii="宋体" w:eastAsia="宋体" w:hAnsi="宋体" w:hint="eastAsia"/>
          <w:sz w:val="24"/>
          <w:szCs w:val="24"/>
        </w:rPr>
        <w:t>致谢：</w:t>
      </w:r>
    </w:p>
    <w:p w14:paraId="2BF118BA" w14:textId="5B4E6E69" w:rsidR="002E2ECC" w:rsidRPr="00881D3D" w:rsidRDefault="002E2ECC" w:rsidP="00881D3D">
      <w:pPr>
        <w:rPr>
          <w:rFonts w:ascii="宋体" w:eastAsia="宋体" w:hAnsi="宋体"/>
          <w:sz w:val="24"/>
          <w:szCs w:val="24"/>
        </w:rPr>
      </w:pPr>
    </w:p>
    <w:p w14:paraId="6AEE9FFD" w14:textId="77777777" w:rsidR="002E2ECC" w:rsidRPr="00881D3D" w:rsidRDefault="002E2ECC" w:rsidP="00881D3D">
      <w:pPr>
        <w:rPr>
          <w:rFonts w:ascii="宋体" w:eastAsia="宋体" w:hAnsi="宋体"/>
          <w:sz w:val="24"/>
          <w:szCs w:val="24"/>
        </w:rPr>
      </w:pPr>
    </w:p>
    <w:sectPr w:rsidR="002E2ECC" w:rsidRPr="00881D3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ENTER" w:date="2023-05-14T16:38:00Z" w:initials="CA">
    <w:p w14:paraId="29EA0820" w14:textId="2D9DC9DA" w:rsidR="006F7170" w:rsidRDefault="006F7170">
      <w:pPr>
        <w:pStyle w:val="ab"/>
      </w:pPr>
      <w:r>
        <w:rPr>
          <w:rStyle w:val="aa"/>
        </w:rPr>
        <w:annotationRef/>
      </w:r>
      <w:r>
        <w:t>SCI</w:t>
      </w:r>
      <w:r>
        <w:rPr>
          <w:rFonts w:hint="eastAsia"/>
        </w:rPr>
        <w:t>中注意的是</w:t>
      </w:r>
      <w:r w:rsidR="00DD741B">
        <w:rPr>
          <w:rFonts w:hint="eastAsia"/>
        </w:rPr>
        <w:t>几乎采用</w:t>
      </w:r>
      <w:r>
        <w:rPr>
          <w:rFonts w:hint="eastAsia"/>
        </w:rPr>
        <w:t>被动语态，</w:t>
      </w:r>
      <w:r w:rsidR="00DD741B">
        <w:rPr>
          <w:rFonts w:hint="eastAsia"/>
        </w:rPr>
        <w:t>更显客观些，到时中文翻译英文的时候要注意。少一些，我们，之类的主观描述。</w:t>
      </w:r>
    </w:p>
  </w:comment>
  <w:comment w:id="21" w:author="CENTER" w:date="2023-05-14T16:07:00Z" w:initials="CA">
    <w:p w14:paraId="1D0C1496" w14:textId="77777777" w:rsidR="0069290D" w:rsidRDefault="0069290D" w:rsidP="0069290D">
      <w:pPr>
        <w:pStyle w:val="ab"/>
      </w:pPr>
      <w:r>
        <w:rPr>
          <w:rStyle w:val="aa"/>
        </w:rPr>
        <w:annotationRef/>
      </w:r>
      <w:r>
        <w:rPr>
          <w:rFonts w:hint="eastAsia"/>
        </w:rPr>
        <w:t>便携或手持是一个意思</w:t>
      </w:r>
    </w:p>
  </w:comment>
  <w:comment w:id="43" w:author="CENTER" w:date="2023-05-14T16:31:00Z" w:initials="CA">
    <w:p w14:paraId="0FDD6003" w14:textId="6D78F45B" w:rsidR="00EA2A6C" w:rsidRDefault="00EA2A6C">
      <w:pPr>
        <w:pStyle w:val="ab"/>
      </w:pPr>
      <w:r>
        <w:rPr>
          <w:rStyle w:val="aa"/>
        </w:rPr>
        <w:annotationRef/>
      </w:r>
      <w:r w:rsidR="004B0E3D">
        <w:rPr>
          <w:rFonts w:hint="eastAsia"/>
        </w:rPr>
        <w:t>啥意思？</w:t>
      </w:r>
      <w:r w:rsidR="00154AE2">
        <w:rPr>
          <w:rFonts w:hint="eastAsia"/>
        </w:rPr>
        <w:t>可以这样改不</w:t>
      </w:r>
    </w:p>
  </w:comment>
  <w:comment w:id="51" w:author="CENTER" w:date="2023-05-14T16:33:00Z" w:initials="CA">
    <w:p w14:paraId="7D224713" w14:textId="1730F2E8" w:rsidR="0086090A" w:rsidRDefault="0086090A">
      <w:pPr>
        <w:pStyle w:val="ab"/>
      </w:pPr>
      <w:r>
        <w:rPr>
          <w:rStyle w:val="aa"/>
        </w:rPr>
        <w:annotationRef/>
      </w:r>
      <w:r>
        <w:rPr>
          <w:rFonts w:hint="eastAsia"/>
        </w:rPr>
        <w:t>这句话是自注意力机制的</w:t>
      </w:r>
      <w:r w:rsidR="00BC20BD">
        <w:rPr>
          <w:rFonts w:hint="eastAsia"/>
        </w:rPr>
        <w:t>特点？已有的东西，不需要再解释了</w:t>
      </w:r>
    </w:p>
  </w:comment>
  <w:comment w:id="52" w:author="CENTER" w:date="2023-05-14T16:45:00Z" w:initials="CA">
    <w:p w14:paraId="2086CB78" w14:textId="0B774F95" w:rsidR="00D74D9C" w:rsidRDefault="00D74D9C">
      <w:pPr>
        <w:pStyle w:val="ab"/>
      </w:pPr>
      <w:r>
        <w:rPr>
          <w:rStyle w:val="aa"/>
        </w:rPr>
        <w:annotationRef/>
      </w:r>
      <w:r>
        <w:rPr>
          <w:rFonts w:hint="eastAsia"/>
        </w:rPr>
        <w:t>这是标准写法。摘要主要</w:t>
      </w:r>
      <w:proofErr w:type="gramStart"/>
      <w:r>
        <w:rPr>
          <w:rFonts w:hint="eastAsia"/>
        </w:rPr>
        <w:t>分研究</w:t>
      </w:r>
      <w:proofErr w:type="gramEnd"/>
      <w:r>
        <w:rPr>
          <w:rFonts w:hint="eastAsia"/>
        </w:rPr>
        <w:t>背景，研究内容/方法，研究结果。</w:t>
      </w:r>
    </w:p>
  </w:comment>
  <w:comment w:id="62" w:author="CENTER" w:date="2023-05-14T16:49:00Z" w:initials="CA">
    <w:p w14:paraId="6F3FEBC5" w14:textId="61FDE2E8" w:rsidR="00FB0A9A" w:rsidRDefault="00FB0A9A">
      <w:pPr>
        <w:pStyle w:val="ab"/>
      </w:pPr>
      <w:r>
        <w:rPr>
          <w:rStyle w:val="aa"/>
        </w:rPr>
        <w:annotationRef/>
      </w:r>
      <w:r>
        <w:rPr>
          <w:rFonts w:hint="eastAsia"/>
        </w:rPr>
        <w:t>啥意思？</w:t>
      </w:r>
    </w:p>
  </w:comment>
  <w:comment w:id="66" w:author="CENTER" w:date="2023-05-14T16:42:00Z" w:initials="CA">
    <w:p w14:paraId="3BDA595B" w14:textId="5BD47F39" w:rsidR="0003076B" w:rsidRDefault="0003076B">
      <w:pPr>
        <w:pStyle w:val="ab"/>
      </w:pPr>
      <w:r>
        <w:rPr>
          <w:rStyle w:val="aa"/>
        </w:rPr>
        <w:annotationRef/>
      </w:r>
      <w:r>
        <w:rPr>
          <w:rFonts w:hint="eastAsia"/>
        </w:rPr>
        <w:t>这一句</w:t>
      </w:r>
      <w:r w:rsidR="003731BC">
        <w:rPr>
          <w:rFonts w:hint="eastAsia"/>
        </w:rPr>
        <w:t>话，是你的怨言吧</w:t>
      </w:r>
      <w:r w:rsidR="00D47903">
        <w:rPr>
          <w:rFonts w:hint="eastAsia"/>
        </w:rPr>
        <w:t xml:space="preserve"> ；）</w:t>
      </w:r>
      <w:r w:rsidR="003731BC">
        <w:rPr>
          <w:rFonts w:hint="eastAsia"/>
        </w:rPr>
        <w:t>小论文的摘要里不用写，顶多在你的结论/讨论里说</w:t>
      </w:r>
      <w:r w:rsidR="00D47903">
        <w:rPr>
          <w:rFonts w:hint="eastAsia"/>
        </w:rPr>
        <w:t>下</w:t>
      </w:r>
    </w:p>
  </w:comment>
  <w:comment w:id="136" w:author="CENTER" w:date="2023-05-15T20:27:00Z" w:initials="CA">
    <w:p w14:paraId="721B46E1" w14:textId="254FA00C" w:rsidR="00FE258E" w:rsidRDefault="00FE258E">
      <w:pPr>
        <w:pStyle w:val="ab"/>
      </w:pPr>
      <w:r>
        <w:rPr>
          <w:rStyle w:val="aa"/>
        </w:rPr>
        <w:annotationRef/>
      </w:r>
      <w:r>
        <w:rPr>
          <w:rFonts w:hint="eastAsia"/>
        </w:rPr>
        <w:t>引用？</w:t>
      </w:r>
    </w:p>
  </w:comment>
  <w:comment w:id="157" w:author="CENTER" w:date="2023-05-15T20:33:00Z" w:initials="CA">
    <w:p w14:paraId="0223CD9F" w14:textId="740E75A9" w:rsidR="00C42DB0" w:rsidRDefault="00C42DB0">
      <w:pPr>
        <w:pStyle w:val="ab"/>
      </w:pPr>
      <w:r>
        <w:rPr>
          <w:rStyle w:val="aa"/>
        </w:rPr>
        <w:annotationRef/>
      </w:r>
      <w:r>
        <w:rPr>
          <w:rFonts w:hint="eastAsia"/>
        </w:rPr>
        <w:t>具体是什么物体</w:t>
      </w:r>
    </w:p>
  </w:comment>
  <w:comment w:id="181" w:author="CENTER" w:date="2023-05-15T20:44:00Z" w:initials="CA">
    <w:p w14:paraId="3B93C4ED" w14:textId="5AC38529" w:rsidR="005F4F5F" w:rsidRDefault="005F4F5F">
      <w:pPr>
        <w:pStyle w:val="ab"/>
      </w:pPr>
      <w:r>
        <w:rPr>
          <w:rStyle w:val="aa"/>
        </w:rPr>
        <w:annotationRef/>
      </w:r>
      <w:r w:rsidR="00C463BE">
        <w:rPr>
          <w:rFonts w:hint="eastAsia"/>
        </w:rPr>
        <w:t>材料？</w:t>
      </w:r>
    </w:p>
  </w:comment>
  <w:comment w:id="183" w:author="CENTER" w:date="2023-05-15T20:46:00Z" w:initials="CA">
    <w:p w14:paraId="27A8195F" w14:textId="4603E812" w:rsidR="009E039C" w:rsidRDefault="009E039C">
      <w:pPr>
        <w:pStyle w:val="ab"/>
      </w:pPr>
      <w:r>
        <w:rPr>
          <w:rStyle w:val="aa"/>
        </w:rPr>
        <w:annotationRef/>
      </w:r>
      <w:r>
        <w:rPr>
          <w:rFonts w:hint="eastAsia"/>
        </w:rPr>
        <w:t>怎么</w:t>
      </w:r>
      <w:proofErr w:type="gramStart"/>
      <w:r>
        <w:rPr>
          <w:rFonts w:hint="eastAsia"/>
        </w:rPr>
        <w:t>个</w:t>
      </w:r>
      <w:proofErr w:type="gramEnd"/>
      <w:r>
        <w:rPr>
          <w:rFonts w:hint="eastAsia"/>
        </w:rPr>
        <w:t>精心法？</w:t>
      </w:r>
      <w:r w:rsidR="00CE0D28">
        <w:rPr>
          <w:rFonts w:hint="eastAsia"/>
        </w:rPr>
        <w:t>才能确保</w:t>
      </w:r>
      <w:r w:rsidR="00CE0D28">
        <w:t>…</w:t>
      </w:r>
      <w:r w:rsidR="00CE0D28">
        <w:rPr>
          <w:rFonts w:hint="eastAsia"/>
        </w:rPr>
        <w:t>质量</w:t>
      </w:r>
    </w:p>
  </w:comment>
  <w:comment w:id="190" w:author="CENTER" w:date="2023-05-15T20:49:00Z" w:initials="CA">
    <w:p w14:paraId="17D24930" w14:textId="68E06508" w:rsidR="00447234" w:rsidRDefault="00447234">
      <w:pPr>
        <w:pStyle w:val="ab"/>
      </w:pPr>
      <w:r>
        <w:rPr>
          <w:rStyle w:val="aa"/>
        </w:rPr>
        <w:annotationRef/>
      </w:r>
      <w:r>
        <w:rPr>
          <w:rFonts w:hint="eastAsia"/>
        </w:rPr>
        <w:t>关于你的研究思路，我觉得要画一个结构框图，一定要标识清楚哪些是输入，输出</w:t>
      </w:r>
      <w:r w:rsidR="00333F84">
        <w:rPr>
          <w:rFonts w:hint="eastAsia"/>
        </w:rPr>
        <w:t>。</w:t>
      </w:r>
    </w:p>
  </w:comment>
  <w:comment w:id="191" w:author="CENTER" w:date="2023-05-15T20:51:00Z" w:initials="CA">
    <w:p w14:paraId="0390D8B9" w14:textId="2A81B90B" w:rsidR="00333F84" w:rsidRDefault="00333F84">
      <w:pPr>
        <w:pStyle w:val="ab"/>
      </w:pPr>
      <w:r>
        <w:rPr>
          <w:rStyle w:val="aa"/>
        </w:rPr>
        <w:annotationRef/>
      </w:r>
      <w:r>
        <w:rPr>
          <w:rFonts w:hint="eastAsia"/>
        </w:rPr>
        <w:t>前面不是提到了数据集的构建？</w:t>
      </w:r>
    </w:p>
  </w:comment>
  <w:comment w:id="198" w:author="CENTER" w:date="2023-05-15T20:52:00Z" w:initials="CA">
    <w:p w14:paraId="0E1077E7" w14:textId="4D4AEFE7" w:rsidR="00B20A8A" w:rsidRDefault="00B20A8A">
      <w:pPr>
        <w:pStyle w:val="ab"/>
      </w:pPr>
      <w:r>
        <w:rPr>
          <w:rStyle w:val="aa"/>
        </w:rPr>
        <w:annotationRef/>
      </w:r>
      <w:r w:rsidR="000425C7">
        <w:rPr>
          <w:rFonts w:hint="eastAsia"/>
        </w:rPr>
        <w:t>训练集，测试集，验证集</w:t>
      </w:r>
      <w:r w:rsidR="000425C7">
        <w:t>…</w:t>
      </w:r>
      <w:r w:rsidR="000425C7">
        <w:rPr>
          <w:rFonts w:hint="eastAsia"/>
        </w:rPr>
        <w:t>你这写的前后不一致。。、每种数据集的英文名称是不一样的！！！！</w:t>
      </w:r>
    </w:p>
  </w:comment>
  <w:comment w:id="200" w:author="CENTER" w:date="2023-05-15T20:55:00Z" w:initials="CA">
    <w:p w14:paraId="6557A0C3" w14:textId="16B2059B" w:rsidR="00381F13" w:rsidRDefault="00381F13">
      <w:pPr>
        <w:pStyle w:val="ab"/>
      </w:pPr>
      <w:r>
        <w:rPr>
          <w:rStyle w:val="aa"/>
        </w:rPr>
        <w:annotationRef/>
      </w:r>
      <w:r>
        <w:rPr>
          <w:rFonts w:hint="eastAsia"/>
        </w:rPr>
        <w:t>这里也需要一个结构图</w:t>
      </w:r>
    </w:p>
  </w:comment>
  <w:comment w:id="211" w:author="CENTER" w:date="2023-05-15T20:56:00Z" w:initials="CA">
    <w:p w14:paraId="6AE6B956" w14:textId="53FDF894" w:rsidR="007F4B13" w:rsidRDefault="007F4B13">
      <w:pPr>
        <w:pStyle w:val="ab"/>
      </w:pPr>
      <w:r>
        <w:rPr>
          <w:rStyle w:val="aa"/>
        </w:rPr>
        <w:annotationRef/>
      </w:r>
      <w:r>
        <w:rPr>
          <w:rFonts w:hint="eastAsia"/>
        </w:rPr>
        <w:t>这一段及后面的内容，又把前面的内容简要复述了一遍？</w:t>
      </w:r>
      <w:r w:rsidR="0042604E">
        <w:rPr>
          <w:rFonts w:hint="eastAsia"/>
        </w:rPr>
        <w:t>如果内容相似，那就得</w:t>
      </w:r>
      <w:r w:rsidR="00530317">
        <w:rPr>
          <w:rFonts w:hint="eastAsia"/>
        </w:rPr>
        <w:t>删减</w:t>
      </w:r>
      <w:r w:rsidR="0042604E">
        <w:rPr>
          <w:rFonts w:hint="eastAsia"/>
        </w:rPr>
        <w:t>整合！！毕竟方法这一小节的内容</w:t>
      </w:r>
      <w:r w:rsidR="00530317">
        <w:rPr>
          <w:rFonts w:hint="eastAsia"/>
        </w:rPr>
        <w:t>，把你的研究方法说清楚，让别人具有一定的重复性！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EA0820" w15:done="0"/>
  <w15:commentEx w15:paraId="1D0C1496" w15:done="0"/>
  <w15:commentEx w15:paraId="0FDD6003" w15:done="0"/>
  <w15:commentEx w15:paraId="7D224713" w15:done="0"/>
  <w15:commentEx w15:paraId="2086CB78" w15:done="0"/>
  <w15:commentEx w15:paraId="6F3FEBC5" w15:done="0"/>
  <w15:commentEx w15:paraId="3BDA595B" w15:done="0"/>
  <w15:commentEx w15:paraId="721B46E1" w15:done="0"/>
  <w15:commentEx w15:paraId="0223CD9F" w15:done="0"/>
  <w15:commentEx w15:paraId="3B93C4ED" w15:done="0"/>
  <w15:commentEx w15:paraId="27A8195F" w15:done="0"/>
  <w15:commentEx w15:paraId="17D24930" w15:done="0"/>
  <w15:commentEx w15:paraId="0390D8B9" w15:done="0"/>
  <w15:commentEx w15:paraId="0E1077E7" w15:done="0"/>
  <w15:commentEx w15:paraId="6557A0C3" w15:done="0"/>
  <w15:commentEx w15:paraId="6AE6B9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EA0820" w16cid:durableId="280B8CFC"/>
  <w16cid:commentId w16cid:paraId="1D0C1496" w16cid:durableId="280B8892"/>
  <w16cid:commentId w16cid:paraId="0FDD6003" w16cid:durableId="280B8B50"/>
  <w16cid:commentId w16cid:paraId="7D224713" w16cid:durableId="280B8BCF"/>
  <w16cid:commentId w16cid:paraId="2086CB78" w16cid:durableId="280B8E93"/>
  <w16cid:commentId w16cid:paraId="6F3FEBC5" w16cid:durableId="280B8F86"/>
  <w16cid:commentId w16cid:paraId="3BDA595B" w16cid:durableId="280B8E02"/>
  <w16cid:commentId w16cid:paraId="721B46E1" w16cid:durableId="280D1426"/>
  <w16cid:commentId w16cid:paraId="0223CD9F" w16cid:durableId="280D15AC"/>
  <w16cid:commentId w16cid:paraId="3B93C4ED" w16cid:durableId="280D183D"/>
  <w16cid:commentId w16cid:paraId="27A8195F" w16cid:durableId="280D18A9"/>
  <w16cid:commentId w16cid:paraId="17D24930" w16cid:durableId="280D1970"/>
  <w16cid:commentId w16cid:paraId="0390D8B9" w16cid:durableId="280D19CA"/>
  <w16cid:commentId w16cid:paraId="0E1077E7" w16cid:durableId="280D1A25"/>
  <w16cid:commentId w16cid:paraId="6557A0C3" w16cid:durableId="280D1AAA"/>
  <w16cid:commentId w16cid:paraId="6AE6B956" w16cid:durableId="280D1B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E26D8" w14:textId="77777777" w:rsidR="004C68C2" w:rsidRDefault="004C68C2" w:rsidP="00612407">
      <w:r>
        <w:separator/>
      </w:r>
    </w:p>
  </w:endnote>
  <w:endnote w:type="continuationSeparator" w:id="0">
    <w:p w14:paraId="7779626F" w14:textId="77777777" w:rsidR="004C68C2" w:rsidRDefault="004C68C2" w:rsidP="00612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B7B56" w14:textId="77777777" w:rsidR="004C68C2" w:rsidRDefault="004C68C2" w:rsidP="00612407">
      <w:r>
        <w:separator/>
      </w:r>
    </w:p>
  </w:footnote>
  <w:footnote w:type="continuationSeparator" w:id="0">
    <w:p w14:paraId="3432AD8E" w14:textId="77777777" w:rsidR="004C68C2" w:rsidRDefault="004C68C2" w:rsidP="006124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805CED"/>
    <w:multiLevelType w:val="multilevel"/>
    <w:tmpl w:val="6478B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082949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ENTER">
    <w15:presenceInfo w15:providerId="None" w15:userId="CEN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bordersDoNotSurroundHeader/>
  <w:bordersDoNotSurroundFooter/>
  <w:proofState w:spelling="clean" w:grammar="clean"/>
  <w:trackRevisions/>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764"/>
    <w:rsid w:val="0000149B"/>
    <w:rsid w:val="000104E6"/>
    <w:rsid w:val="00014ED4"/>
    <w:rsid w:val="00022D45"/>
    <w:rsid w:val="00025142"/>
    <w:rsid w:val="00025229"/>
    <w:rsid w:val="0003076B"/>
    <w:rsid w:val="000327B0"/>
    <w:rsid w:val="000425C7"/>
    <w:rsid w:val="00065195"/>
    <w:rsid w:val="00096240"/>
    <w:rsid w:val="000B4946"/>
    <w:rsid w:val="000E1013"/>
    <w:rsid w:val="000E6A4C"/>
    <w:rsid w:val="000F227A"/>
    <w:rsid w:val="000F5B9D"/>
    <w:rsid w:val="00103969"/>
    <w:rsid w:val="001112F8"/>
    <w:rsid w:val="00115458"/>
    <w:rsid w:val="001233C6"/>
    <w:rsid w:val="00137E4E"/>
    <w:rsid w:val="0014035E"/>
    <w:rsid w:val="00154AE2"/>
    <w:rsid w:val="00155E7B"/>
    <w:rsid w:val="00175414"/>
    <w:rsid w:val="001900E3"/>
    <w:rsid w:val="001C28E6"/>
    <w:rsid w:val="001E11E6"/>
    <w:rsid w:val="001E18AE"/>
    <w:rsid w:val="001E1BB5"/>
    <w:rsid w:val="001F14ED"/>
    <w:rsid w:val="0021154B"/>
    <w:rsid w:val="0021415C"/>
    <w:rsid w:val="002313FA"/>
    <w:rsid w:val="00232D11"/>
    <w:rsid w:val="0024163A"/>
    <w:rsid w:val="00243C3A"/>
    <w:rsid w:val="00275039"/>
    <w:rsid w:val="002846BF"/>
    <w:rsid w:val="00292BFE"/>
    <w:rsid w:val="002A584E"/>
    <w:rsid w:val="002B1DC8"/>
    <w:rsid w:val="002C21FF"/>
    <w:rsid w:val="002E2ECC"/>
    <w:rsid w:val="002E7D66"/>
    <w:rsid w:val="00333917"/>
    <w:rsid w:val="00333F84"/>
    <w:rsid w:val="00333F9C"/>
    <w:rsid w:val="003415E6"/>
    <w:rsid w:val="00343633"/>
    <w:rsid w:val="00351418"/>
    <w:rsid w:val="003731BC"/>
    <w:rsid w:val="00373DF1"/>
    <w:rsid w:val="00381F13"/>
    <w:rsid w:val="00390AE4"/>
    <w:rsid w:val="003932F7"/>
    <w:rsid w:val="003C579A"/>
    <w:rsid w:val="004016E2"/>
    <w:rsid w:val="00412358"/>
    <w:rsid w:val="0042604E"/>
    <w:rsid w:val="00447234"/>
    <w:rsid w:val="00484EFF"/>
    <w:rsid w:val="00492981"/>
    <w:rsid w:val="00496661"/>
    <w:rsid w:val="004B0E3D"/>
    <w:rsid w:val="004C68C2"/>
    <w:rsid w:val="0050360B"/>
    <w:rsid w:val="00524259"/>
    <w:rsid w:val="00530317"/>
    <w:rsid w:val="0054120D"/>
    <w:rsid w:val="005457F5"/>
    <w:rsid w:val="00561700"/>
    <w:rsid w:val="0056547A"/>
    <w:rsid w:val="00593103"/>
    <w:rsid w:val="0059365C"/>
    <w:rsid w:val="005D351B"/>
    <w:rsid w:val="005F30EB"/>
    <w:rsid w:val="005F4F5F"/>
    <w:rsid w:val="00612407"/>
    <w:rsid w:val="00613557"/>
    <w:rsid w:val="00617387"/>
    <w:rsid w:val="0064228D"/>
    <w:rsid w:val="00647B98"/>
    <w:rsid w:val="00653764"/>
    <w:rsid w:val="00676845"/>
    <w:rsid w:val="006779FE"/>
    <w:rsid w:val="0069290D"/>
    <w:rsid w:val="006F7170"/>
    <w:rsid w:val="006F751E"/>
    <w:rsid w:val="007520AA"/>
    <w:rsid w:val="00774E1C"/>
    <w:rsid w:val="0077736C"/>
    <w:rsid w:val="00780925"/>
    <w:rsid w:val="0078231F"/>
    <w:rsid w:val="00787F46"/>
    <w:rsid w:val="007D14C6"/>
    <w:rsid w:val="007F14F4"/>
    <w:rsid w:val="007F4B13"/>
    <w:rsid w:val="007F5A56"/>
    <w:rsid w:val="00820983"/>
    <w:rsid w:val="0084783C"/>
    <w:rsid w:val="0086090A"/>
    <w:rsid w:val="00877108"/>
    <w:rsid w:val="00881D3D"/>
    <w:rsid w:val="008A0F78"/>
    <w:rsid w:val="008A435C"/>
    <w:rsid w:val="008B0171"/>
    <w:rsid w:val="008B0738"/>
    <w:rsid w:val="008B2C2B"/>
    <w:rsid w:val="008D7C81"/>
    <w:rsid w:val="008E456E"/>
    <w:rsid w:val="009050CB"/>
    <w:rsid w:val="00924D5B"/>
    <w:rsid w:val="0096501A"/>
    <w:rsid w:val="0099584B"/>
    <w:rsid w:val="009A61D5"/>
    <w:rsid w:val="009A69E8"/>
    <w:rsid w:val="009C334E"/>
    <w:rsid w:val="009C3AEF"/>
    <w:rsid w:val="009E039C"/>
    <w:rsid w:val="009E6FB7"/>
    <w:rsid w:val="00A31BE2"/>
    <w:rsid w:val="00A7009D"/>
    <w:rsid w:val="00A84F75"/>
    <w:rsid w:val="00AB6F4B"/>
    <w:rsid w:val="00B06A9F"/>
    <w:rsid w:val="00B14372"/>
    <w:rsid w:val="00B16385"/>
    <w:rsid w:val="00B20A8A"/>
    <w:rsid w:val="00B22A69"/>
    <w:rsid w:val="00B51F68"/>
    <w:rsid w:val="00B84ECF"/>
    <w:rsid w:val="00B86014"/>
    <w:rsid w:val="00B94DD3"/>
    <w:rsid w:val="00BA3F03"/>
    <w:rsid w:val="00BC20BD"/>
    <w:rsid w:val="00BC5BBF"/>
    <w:rsid w:val="00BD2289"/>
    <w:rsid w:val="00BE5A36"/>
    <w:rsid w:val="00C0767D"/>
    <w:rsid w:val="00C11E17"/>
    <w:rsid w:val="00C14571"/>
    <w:rsid w:val="00C14CB1"/>
    <w:rsid w:val="00C415F8"/>
    <w:rsid w:val="00C41C94"/>
    <w:rsid w:val="00C42DB0"/>
    <w:rsid w:val="00C45456"/>
    <w:rsid w:val="00C463BE"/>
    <w:rsid w:val="00C50A9C"/>
    <w:rsid w:val="00C866DA"/>
    <w:rsid w:val="00CC7129"/>
    <w:rsid w:val="00CD00F6"/>
    <w:rsid w:val="00CE0D28"/>
    <w:rsid w:val="00D2212D"/>
    <w:rsid w:val="00D260E2"/>
    <w:rsid w:val="00D47903"/>
    <w:rsid w:val="00D66DE5"/>
    <w:rsid w:val="00D74D9C"/>
    <w:rsid w:val="00DD741B"/>
    <w:rsid w:val="00DF33AA"/>
    <w:rsid w:val="00E01C59"/>
    <w:rsid w:val="00E44974"/>
    <w:rsid w:val="00E550F5"/>
    <w:rsid w:val="00E6409C"/>
    <w:rsid w:val="00E84B5C"/>
    <w:rsid w:val="00E97B2E"/>
    <w:rsid w:val="00EA2A6C"/>
    <w:rsid w:val="00EA4391"/>
    <w:rsid w:val="00EC36F8"/>
    <w:rsid w:val="00EC38C3"/>
    <w:rsid w:val="00F178A6"/>
    <w:rsid w:val="00F5023D"/>
    <w:rsid w:val="00F5198C"/>
    <w:rsid w:val="00F51ED9"/>
    <w:rsid w:val="00F87A33"/>
    <w:rsid w:val="00FB0A9A"/>
    <w:rsid w:val="00FC3545"/>
    <w:rsid w:val="00FD5A7F"/>
    <w:rsid w:val="00FE0A1F"/>
    <w:rsid w:val="00FE1BD7"/>
    <w:rsid w:val="00FE2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2808A"/>
  <w15:docId w15:val="{A1C27BA3-748C-4DE9-B439-91D15AFCF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24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12407"/>
    <w:rPr>
      <w:sz w:val="18"/>
      <w:szCs w:val="18"/>
    </w:rPr>
  </w:style>
  <w:style w:type="paragraph" w:styleId="a5">
    <w:name w:val="footer"/>
    <w:basedOn w:val="a"/>
    <w:link w:val="a6"/>
    <w:uiPriority w:val="99"/>
    <w:unhideWhenUsed/>
    <w:rsid w:val="00612407"/>
    <w:pPr>
      <w:tabs>
        <w:tab w:val="center" w:pos="4153"/>
        <w:tab w:val="right" w:pos="8306"/>
      </w:tabs>
      <w:snapToGrid w:val="0"/>
      <w:jc w:val="left"/>
    </w:pPr>
    <w:rPr>
      <w:sz w:val="18"/>
      <w:szCs w:val="18"/>
    </w:rPr>
  </w:style>
  <w:style w:type="character" w:customStyle="1" w:styleId="a6">
    <w:name w:val="页脚 字符"/>
    <w:basedOn w:val="a0"/>
    <w:link w:val="a5"/>
    <w:uiPriority w:val="99"/>
    <w:rsid w:val="00612407"/>
    <w:rPr>
      <w:sz w:val="18"/>
      <w:szCs w:val="18"/>
    </w:rPr>
  </w:style>
  <w:style w:type="paragraph" w:styleId="a7">
    <w:name w:val="Normal (Web)"/>
    <w:basedOn w:val="a"/>
    <w:uiPriority w:val="99"/>
    <w:unhideWhenUsed/>
    <w:rsid w:val="00612407"/>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a9"/>
    <w:uiPriority w:val="99"/>
    <w:semiHidden/>
    <w:unhideWhenUsed/>
    <w:rsid w:val="001112F8"/>
    <w:rPr>
      <w:sz w:val="18"/>
      <w:szCs w:val="18"/>
    </w:rPr>
  </w:style>
  <w:style w:type="character" w:customStyle="1" w:styleId="a9">
    <w:name w:val="批注框文本 字符"/>
    <w:basedOn w:val="a0"/>
    <w:link w:val="a8"/>
    <w:uiPriority w:val="99"/>
    <w:semiHidden/>
    <w:rsid w:val="001112F8"/>
    <w:rPr>
      <w:sz w:val="18"/>
      <w:szCs w:val="18"/>
    </w:rPr>
  </w:style>
  <w:style w:type="character" w:styleId="aa">
    <w:name w:val="annotation reference"/>
    <w:basedOn w:val="a0"/>
    <w:uiPriority w:val="99"/>
    <w:semiHidden/>
    <w:unhideWhenUsed/>
    <w:rsid w:val="00A31BE2"/>
    <w:rPr>
      <w:sz w:val="21"/>
      <w:szCs w:val="21"/>
    </w:rPr>
  </w:style>
  <w:style w:type="paragraph" w:styleId="ab">
    <w:name w:val="annotation text"/>
    <w:basedOn w:val="a"/>
    <w:link w:val="ac"/>
    <w:uiPriority w:val="99"/>
    <w:semiHidden/>
    <w:unhideWhenUsed/>
    <w:rsid w:val="00A31BE2"/>
    <w:pPr>
      <w:jc w:val="left"/>
    </w:pPr>
  </w:style>
  <w:style w:type="character" w:customStyle="1" w:styleId="ac">
    <w:name w:val="批注文字 字符"/>
    <w:basedOn w:val="a0"/>
    <w:link w:val="ab"/>
    <w:uiPriority w:val="99"/>
    <w:semiHidden/>
    <w:rsid w:val="00A31BE2"/>
  </w:style>
  <w:style w:type="paragraph" w:styleId="ad">
    <w:name w:val="annotation subject"/>
    <w:basedOn w:val="ab"/>
    <w:next w:val="ab"/>
    <w:link w:val="ae"/>
    <w:uiPriority w:val="99"/>
    <w:semiHidden/>
    <w:unhideWhenUsed/>
    <w:rsid w:val="00A31BE2"/>
    <w:rPr>
      <w:b/>
      <w:bCs/>
    </w:rPr>
  </w:style>
  <w:style w:type="character" w:customStyle="1" w:styleId="ae">
    <w:name w:val="批注主题 字符"/>
    <w:basedOn w:val="ac"/>
    <w:link w:val="ad"/>
    <w:uiPriority w:val="99"/>
    <w:semiHidden/>
    <w:rsid w:val="00A31BE2"/>
    <w:rPr>
      <w:b/>
      <w:bCs/>
    </w:rPr>
  </w:style>
  <w:style w:type="paragraph" w:styleId="af">
    <w:name w:val="Revision"/>
    <w:hidden/>
    <w:uiPriority w:val="99"/>
    <w:semiHidden/>
    <w:rsid w:val="002C2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571084">
      <w:bodyDiv w:val="1"/>
      <w:marLeft w:val="0"/>
      <w:marRight w:val="0"/>
      <w:marTop w:val="0"/>
      <w:marBottom w:val="0"/>
      <w:divBdr>
        <w:top w:val="none" w:sz="0" w:space="0" w:color="auto"/>
        <w:left w:val="none" w:sz="0" w:space="0" w:color="auto"/>
        <w:bottom w:val="none" w:sz="0" w:space="0" w:color="auto"/>
        <w:right w:val="none" w:sz="0" w:space="0" w:color="auto"/>
      </w:divBdr>
    </w:div>
    <w:div w:id="419562575">
      <w:bodyDiv w:val="1"/>
      <w:marLeft w:val="0"/>
      <w:marRight w:val="0"/>
      <w:marTop w:val="0"/>
      <w:marBottom w:val="0"/>
      <w:divBdr>
        <w:top w:val="none" w:sz="0" w:space="0" w:color="auto"/>
        <w:left w:val="none" w:sz="0" w:space="0" w:color="auto"/>
        <w:bottom w:val="none" w:sz="0" w:space="0" w:color="auto"/>
        <w:right w:val="none" w:sz="0" w:space="0" w:color="auto"/>
      </w:divBdr>
    </w:div>
    <w:div w:id="475993549">
      <w:bodyDiv w:val="1"/>
      <w:marLeft w:val="0"/>
      <w:marRight w:val="0"/>
      <w:marTop w:val="0"/>
      <w:marBottom w:val="0"/>
      <w:divBdr>
        <w:top w:val="none" w:sz="0" w:space="0" w:color="auto"/>
        <w:left w:val="none" w:sz="0" w:space="0" w:color="auto"/>
        <w:bottom w:val="none" w:sz="0" w:space="0" w:color="auto"/>
        <w:right w:val="none" w:sz="0" w:space="0" w:color="auto"/>
      </w:divBdr>
    </w:div>
    <w:div w:id="554244272">
      <w:bodyDiv w:val="1"/>
      <w:marLeft w:val="0"/>
      <w:marRight w:val="0"/>
      <w:marTop w:val="0"/>
      <w:marBottom w:val="0"/>
      <w:divBdr>
        <w:top w:val="none" w:sz="0" w:space="0" w:color="auto"/>
        <w:left w:val="none" w:sz="0" w:space="0" w:color="auto"/>
        <w:bottom w:val="none" w:sz="0" w:space="0" w:color="auto"/>
        <w:right w:val="none" w:sz="0" w:space="0" w:color="auto"/>
      </w:divBdr>
    </w:div>
    <w:div w:id="863128296">
      <w:bodyDiv w:val="1"/>
      <w:marLeft w:val="0"/>
      <w:marRight w:val="0"/>
      <w:marTop w:val="0"/>
      <w:marBottom w:val="0"/>
      <w:divBdr>
        <w:top w:val="none" w:sz="0" w:space="0" w:color="auto"/>
        <w:left w:val="none" w:sz="0" w:space="0" w:color="auto"/>
        <w:bottom w:val="none" w:sz="0" w:space="0" w:color="auto"/>
        <w:right w:val="none" w:sz="0" w:space="0" w:color="auto"/>
      </w:divBdr>
      <w:divsChild>
        <w:div w:id="810557751">
          <w:marLeft w:val="0"/>
          <w:marRight w:val="0"/>
          <w:marTop w:val="0"/>
          <w:marBottom w:val="0"/>
          <w:divBdr>
            <w:top w:val="none" w:sz="0" w:space="0" w:color="auto"/>
            <w:left w:val="none" w:sz="0" w:space="0" w:color="auto"/>
            <w:bottom w:val="none" w:sz="0" w:space="0" w:color="auto"/>
            <w:right w:val="none" w:sz="0" w:space="0" w:color="auto"/>
          </w:divBdr>
        </w:div>
        <w:div w:id="892077753">
          <w:marLeft w:val="0"/>
          <w:marRight w:val="0"/>
          <w:marTop w:val="0"/>
          <w:marBottom w:val="0"/>
          <w:divBdr>
            <w:top w:val="none" w:sz="0" w:space="0" w:color="auto"/>
            <w:left w:val="none" w:sz="0" w:space="0" w:color="auto"/>
            <w:bottom w:val="none" w:sz="0" w:space="0" w:color="auto"/>
            <w:right w:val="none" w:sz="0" w:space="0" w:color="auto"/>
          </w:divBdr>
        </w:div>
        <w:div w:id="1207644503">
          <w:marLeft w:val="0"/>
          <w:marRight w:val="0"/>
          <w:marTop w:val="0"/>
          <w:marBottom w:val="0"/>
          <w:divBdr>
            <w:top w:val="none" w:sz="0" w:space="0" w:color="auto"/>
            <w:left w:val="none" w:sz="0" w:space="0" w:color="auto"/>
            <w:bottom w:val="none" w:sz="0" w:space="0" w:color="auto"/>
            <w:right w:val="none" w:sz="0" w:space="0" w:color="auto"/>
          </w:divBdr>
        </w:div>
        <w:div w:id="1406102635">
          <w:marLeft w:val="0"/>
          <w:marRight w:val="0"/>
          <w:marTop w:val="0"/>
          <w:marBottom w:val="0"/>
          <w:divBdr>
            <w:top w:val="none" w:sz="0" w:space="0" w:color="auto"/>
            <w:left w:val="none" w:sz="0" w:space="0" w:color="auto"/>
            <w:bottom w:val="none" w:sz="0" w:space="0" w:color="auto"/>
            <w:right w:val="none" w:sz="0" w:space="0" w:color="auto"/>
          </w:divBdr>
        </w:div>
        <w:div w:id="1460806894">
          <w:marLeft w:val="0"/>
          <w:marRight w:val="0"/>
          <w:marTop w:val="0"/>
          <w:marBottom w:val="0"/>
          <w:divBdr>
            <w:top w:val="none" w:sz="0" w:space="0" w:color="auto"/>
            <w:left w:val="none" w:sz="0" w:space="0" w:color="auto"/>
            <w:bottom w:val="none" w:sz="0" w:space="0" w:color="auto"/>
            <w:right w:val="none" w:sz="0" w:space="0" w:color="auto"/>
          </w:divBdr>
        </w:div>
        <w:div w:id="1509521325">
          <w:marLeft w:val="0"/>
          <w:marRight w:val="0"/>
          <w:marTop w:val="0"/>
          <w:marBottom w:val="0"/>
          <w:divBdr>
            <w:top w:val="none" w:sz="0" w:space="0" w:color="auto"/>
            <w:left w:val="none" w:sz="0" w:space="0" w:color="auto"/>
            <w:bottom w:val="none" w:sz="0" w:space="0" w:color="auto"/>
            <w:right w:val="none" w:sz="0" w:space="0" w:color="auto"/>
          </w:divBdr>
        </w:div>
        <w:div w:id="1546328301">
          <w:marLeft w:val="0"/>
          <w:marRight w:val="0"/>
          <w:marTop w:val="0"/>
          <w:marBottom w:val="0"/>
          <w:divBdr>
            <w:top w:val="none" w:sz="0" w:space="0" w:color="auto"/>
            <w:left w:val="none" w:sz="0" w:space="0" w:color="auto"/>
            <w:bottom w:val="none" w:sz="0" w:space="0" w:color="auto"/>
            <w:right w:val="none" w:sz="0" w:space="0" w:color="auto"/>
          </w:divBdr>
        </w:div>
        <w:div w:id="1598296347">
          <w:marLeft w:val="0"/>
          <w:marRight w:val="0"/>
          <w:marTop w:val="0"/>
          <w:marBottom w:val="0"/>
          <w:divBdr>
            <w:top w:val="none" w:sz="0" w:space="0" w:color="auto"/>
            <w:left w:val="none" w:sz="0" w:space="0" w:color="auto"/>
            <w:bottom w:val="none" w:sz="0" w:space="0" w:color="auto"/>
            <w:right w:val="none" w:sz="0" w:space="0" w:color="auto"/>
          </w:divBdr>
        </w:div>
        <w:div w:id="1598520798">
          <w:marLeft w:val="0"/>
          <w:marRight w:val="0"/>
          <w:marTop w:val="0"/>
          <w:marBottom w:val="0"/>
          <w:divBdr>
            <w:top w:val="none" w:sz="0" w:space="0" w:color="auto"/>
            <w:left w:val="none" w:sz="0" w:space="0" w:color="auto"/>
            <w:bottom w:val="none" w:sz="0" w:space="0" w:color="auto"/>
            <w:right w:val="none" w:sz="0" w:space="0" w:color="auto"/>
          </w:divBdr>
        </w:div>
        <w:div w:id="1701201083">
          <w:marLeft w:val="0"/>
          <w:marRight w:val="0"/>
          <w:marTop w:val="0"/>
          <w:marBottom w:val="0"/>
          <w:divBdr>
            <w:top w:val="none" w:sz="0" w:space="0" w:color="auto"/>
            <w:left w:val="none" w:sz="0" w:space="0" w:color="auto"/>
            <w:bottom w:val="none" w:sz="0" w:space="0" w:color="auto"/>
            <w:right w:val="none" w:sz="0" w:space="0" w:color="auto"/>
          </w:divBdr>
        </w:div>
        <w:div w:id="1825196550">
          <w:marLeft w:val="0"/>
          <w:marRight w:val="0"/>
          <w:marTop w:val="0"/>
          <w:marBottom w:val="0"/>
          <w:divBdr>
            <w:top w:val="none" w:sz="0" w:space="0" w:color="auto"/>
            <w:left w:val="none" w:sz="0" w:space="0" w:color="auto"/>
            <w:bottom w:val="none" w:sz="0" w:space="0" w:color="auto"/>
            <w:right w:val="none" w:sz="0" w:space="0" w:color="auto"/>
          </w:divBdr>
        </w:div>
      </w:divsChild>
    </w:div>
    <w:div w:id="872352158">
      <w:bodyDiv w:val="1"/>
      <w:marLeft w:val="0"/>
      <w:marRight w:val="0"/>
      <w:marTop w:val="0"/>
      <w:marBottom w:val="0"/>
      <w:divBdr>
        <w:top w:val="none" w:sz="0" w:space="0" w:color="auto"/>
        <w:left w:val="none" w:sz="0" w:space="0" w:color="auto"/>
        <w:bottom w:val="none" w:sz="0" w:space="0" w:color="auto"/>
        <w:right w:val="none" w:sz="0" w:space="0" w:color="auto"/>
      </w:divBdr>
    </w:div>
    <w:div w:id="942804444">
      <w:bodyDiv w:val="1"/>
      <w:marLeft w:val="0"/>
      <w:marRight w:val="0"/>
      <w:marTop w:val="0"/>
      <w:marBottom w:val="0"/>
      <w:divBdr>
        <w:top w:val="none" w:sz="0" w:space="0" w:color="auto"/>
        <w:left w:val="none" w:sz="0" w:space="0" w:color="auto"/>
        <w:bottom w:val="none" w:sz="0" w:space="0" w:color="auto"/>
        <w:right w:val="none" w:sz="0" w:space="0" w:color="auto"/>
      </w:divBdr>
    </w:div>
    <w:div w:id="1249847094">
      <w:bodyDiv w:val="1"/>
      <w:marLeft w:val="0"/>
      <w:marRight w:val="0"/>
      <w:marTop w:val="0"/>
      <w:marBottom w:val="0"/>
      <w:divBdr>
        <w:top w:val="none" w:sz="0" w:space="0" w:color="auto"/>
        <w:left w:val="none" w:sz="0" w:space="0" w:color="auto"/>
        <w:bottom w:val="none" w:sz="0" w:space="0" w:color="auto"/>
        <w:right w:val="none" w:sz="0" w:space="0" w:color="auto"/>
      </w:divBdr>
    </w:div>
    <w:div w:id="1368264057">
      <w:bodyDiv w:val="1"/>
      <w:marLeft w:val="0"/>
      <w:marRight w:val="0"/>
      <w:marTop w:val="0"/>
      <w:marBottom w:val="0"/>
      <w:divBdr>
        <w:top w:val="none" w:sz="0" w:space="0" w:color="auto"/>
        <w:left w:val="none" w:sz="0" w:space="0" w:color="auto"/>
        <w:bottom w:val="none" w:sz="0" w:space="0" w:color="auto"/>
        <w:right w:val="none" w:sz="0" w:space="0" w:color="auto"/>
      </w:divBdr>
    </w:div>
    <w:div w:id="1407917513">
      <w:bodyDiv w:val="1"/>
      <w:marLeft w:val="0"/>
      <w:marRight w:val="0"/>
      <w:marTop w:val="0"/>
      <w:marBottom w:val="0"/>
      <w:divBdr>
        <w:top w:val="none" w:sz="0" w:space="0" w:color="auto"/>
        <w:left w:val="none" w:sz="0" w:space="0" w:color="auto"/>
        <w:bottom w:val="none" w:sz="0" w:space="0" w:color="auto"/>
        <w:right w:val="none" w:sz="0" w:space="0" w:color="auto"/>
      </w:divBdr>
    </w:div>
    <w:div w:id="1438715516">
      <w:bodyDiv w:val="1"/>
      <w:marLeft w:val="0"/>
      <w:marRight w:val="0"/>
      <w:marTop w:val="0"/>
      <w:marBottom w:val="0"/>
      <w:divBdr>
        <w:top w:val="none" w:sz="0" w:space="0" w:color="auto"/>
        <w:left w:val="none" w:sz="0" w:space="0" w:color="auto"/>
        <w:bottom w:val="none" w:sz="0" w:space="0" w:color="auto"/>
        <w:right w:val="none" w:sz="0" w:space="0" w:color="auto"/>
      </w:divBdr>
    </w:div>
    <w:div w:id="1551379532">
      <w:bodyDiv w:val="1"/>
      <w:marLeft w:val="0"/>
      <w:marRight w:val="0"/>
      <w:marTop w:val="0"/>
      <w:marBottom w:val="0"/>
      <w:divBdr>
        <w:top w:val="none" w:sz="0" w:space="0" w:color="auto"/>
        <w:left w:val="none" w:sz="0" w:space="0" w:color="auto"/>
        <w:bottom w:val="none" w:sz="0" w:space="0" w:color="auto"/>
        <w:right w:val="none" w:sz="0" w:space="0" w:color="auto"/>
      </w:divBdr>
    </w:div>
    <w:div w:id="1746030649">
      <w:bodyDiv w:val="1"/>
      <w:marLeft w:val="0"/>
      <w:marRight w:val="0"/>
      <w:marTop w:val="0"/>
      <w:marBottom w:val="0"/>
      <w:divBdr>
        <w:top w:val="none" w:sz="0" w:space="0" w:color="auto"/>
        <w:left w:val="none" w:sz="0" w:space="0" w:color="auto"/>
        <w:bottom w:val="none" w:sz="0" w:space="0" w:color="auto"/>
        <w:right w:val="none" w:sz="0" w:space="0" w:color="auto"/>
      </w:divBdr>
    </w:div>
    <w:div w:id="1785609360">
      <w:bodyDiv w:val="1"/>
      <w:marLeft w:val="0"/>
      <w:marRight w:val="0"/>
      <w:marTop w:val="0"/>
      <w:marBottom w:val="0"/>
      <w:divBdr>
        <w:top w:val="none" w:sz="0" w:space="0" w:color="auto"/>
        <w:left w:val="none" w:sz="0" w:space="0" w:color="auto"/>
        <w:bottom w:val="none" w:sz="0" w:space="0" w:color="auto"/>
        <w:right w:val="none" w:sz="0" w:space="0" w:color="auto"/>
      </w:divBdr>
    </w:div>
    <w:div w:id="1975521264">
      <w:bodyDiv w:val="1"/>
      <w:marLeft w:val="0"/>
      <w:marRight w:val="0"/>
      <w:marTop w:val="0"/>
      <w:marBottom w:val="0"/>
      <w:divBdr>
        <w:top w:val="none" w:sz="0" w:space="0" w:color="auto"/>
        <w:left w:val="none" w:sz="0" w:space="0" w:color="auto"/>
        <w:bottom w:val="none" w:sz="0" w:space="0" w:color="auto"/>
        <w:right w:val="none" w:sz="0" w:space="0" w:color="auto"/>
      </w:divBdr>
    </w:div>
    <w:div w:id="2007398051">
      <w:bodyDiv w:val="1"/>
      <w:marLeft w:val="0"/>
      <w:marRight w:val="0"/>
      <w:marTop w:val="0"/>
      <w:marBottom w:val="0"/>
      <w:divBdr>
        <w:top w:val="none" w:sz="0" w:space="0" w:color="auto"/>
        <w:left w:val="none" w:sz="0" w:space="0" w:color="auto"/>
        <w:bottom w:val="none" w:sz="0" w:space="0" w:color="auto"/>
        <w:right w:val="none" w:sz="0" w:space="0" w:color="auto"/>
      </w:divBdr>
    </w:div>
    <w:div w:id="2116441031">
      <w:bodyDiv w:val="1"/>
      <w:marLeft w:val="0"/>
      <w:marRight w:val="0"/>
      <w:marTop w:val="0"/>
      <w:marBottom w:val="0"/>
      <w:divBdr>
        <w:top w:val="none" w:sz="0" w:space="0" w:color="auto"/>
        <w:left w:val="none" w:sz="0" w:space="0" w:color="auto"/>
        <w:bottom w:val="none" w:sz="0" w:space="0" w:color="auto"/>
        <w:right w:val="none" w:sz="0" w:space="0" w:color="auto"/>
      </w:divBdr>
    </w:div>
    <w:div w:id="2116705629">
      <w:bodyDiv w:val="1"/>
      <w:marLeft w:val="0"/>
      <w:marRight w:val="0"/>
      <w:marTop w:val="0"/>
      <w:marBottom w:val="0"/>
      <w:divBdr>
        <w:top w:val="none" w:sz="0" w:space="0" w:color="auto"/>
        <w:left w:val="none" w:sz="0" w:space="0" w:color="auto"/>
        <w:bottom w:val="none" w:sz="0" w:space="0" w:color="auto"/>
        <w:right w:val="none" w:sz="0" w:space="0" w:color="auto"/>
      </w:divBdr>
    </w:div>
    <w:div w:id="21263411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1005</Words>
  <Characters>5729</Characters>
  <Application>Microsoft Office Word</Application>
  <DocSecurity>0</DocSecurity>
  <Lines>47</Lines>
  <Paragraphs>13</Paragraphs>
  <ScaleCrop>false</ScaleCrop>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豪</dc:creator>
  <cp:keywords/>
  <dc:description/>
  <cp:lastModifiedBy>吴 豪</cp:lastModifiedBy>
  <cp:revision>2</cp:revision>
  <dcterms:created xsi:type="dcterms:W3CDTF">2023-05-19T10:05:00Z</dcterms:created>
  <dcterms:modified xsi:type="dcterms:W3CDTF">2023-05-19T10:05:00Z</dcterms:modified>
</cp:coreProperties>
</file>